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D18" w:rsidRPr="00EB2B09" w:rsidRDefault="00374B44" w:rsidP="00AF7E01">
      <w:pPr>
        <w:pStyle w:val="Title"/>
        <w:rPr>
          <w:szCs w:val="40"/>
        </w:rPr>
      </w:pPr>
      <w:r>
        <w:rPr>
          <w:noProof/>
          <w:szCs w:val="40"/>
          <w:lang w:val="en-IN" w:eastAsia="en-IN" w:bidi="bn-IN"/>
        </w:rPr>
      </w:r>
      <w:r>
        <w:rPr>
          <w:noProof/>
          <w:szCs w:val="40"/>
          <w:lang w:val="en-IN" w:eastAsia="en-IN" w:bidi="bn-IN"/>
        </w:rPr>
        <w:pict>
          <v:shapetype id="_x0000_t202" coordsize="21600,21600" o:spt="202" path="m,l,21600r21600,l21600,xe">
            <v:stroke joinstyle="miter"/>
            <v:path gradientshapeok="t" o:connecttype="rect"/>
          </v:shapetype>
          <v:shape id="WordArt 1" o:spid="_x0000_s1032" type="#_x0000_t202" style="width:385.5pt;height:173.65pt;visibility:visible;mso-left-percent:-10001;mso-top-percent:-10001;mso-position-horizontal:absolute;mso-position-horizontal-relative:char;mso-position-vertical:absolute;mso-position-vertical-relative:line;mso-left-percent:-10001;mso-top-percent:-10001" filled="f" stroked="f">
            <o:lock v:ext="edit" shapetype="t"/>
            <v:textbox style="mso-fit-shape-to-text:t">
              <w:txbxContent>
                <w:p w:rsidR="00374B44" w:rsidRPr="00DC507F" w:rsidRDefault="00374B44" w:rsidP="00DC507F">
                  <w:pPr>
                    <w:jc w:val="center"/>
                    <w:rPr>
                      <w:rFonts w:ascii="Calibri" w:eastAsia="Calibri" w:hAnsi="Calibri" w:cs="Calibri"/>
                      <w:sz w:val="28"/>
                      <w:szCs w:val="28"/>
                    </w:rPr>
                  </w:pPr>
                  <w:r w:rsidRPr="00DC507F">
                    <w:rPr>
                      <w:b/>
                      <w:sz w:val="52"/>
                      <w:szCs w:val="52"/>
                    </w:rPr>
                    <w:t>IDENTIFICATION OF OPTIMUM DRUG COMBINATION FOR CANCER USING BOOLEAN NETWORKS</w:t>
                  </w:r>
                </w:p>
                <w:p w:rsidR="00374B44" w:rsidRPr="00DC507F" w:rsidRDefault="00374B44" w:rsidP="00DC507F">
                  <w:pPr>
                    <w:jc w:val="center"/>
                    <w:rPr>
                      <w:rFonts w:ascii="Calibri" w:eastAsia="Calibri" w:hAnsi="Calibri" w:cs="Calibri"/>
                      <w:sz w:val="28"/>
                      <w:szCs w:val="28"/>
                    </w:rPr>
                  </w:pPr>
                </w:p>
                <w:p w:rsidR="00374B44" w:rsidRPr="00DC507F" w:rsidRDefault="00374B44" w:rsidP="00184ED0">
                  <w:pPr>
                    <w:pStyle w:val="NormalWeb"/>
                    <w:spacing w:before="0" w:beforeAutospacing="0" w:after="0" w:afterAutospacing="0"/>
                    <w:jc w:val="center"/>
                    <w:rPr>
                      <w:sz w:val="28"/>
                      <w:szCs w:val="28"/>
                    </w:rPr>
                  </w:pPr>
                </w:p>
              </w:txbxContent>
            </v:textbox>
            <w10:anchorlock/>
          </v:shape>
        </w:pict>
      </w:r>
      <w:r w:rsidR="00916D18" w:rsidRPr="00EB2B09">
        <w:rPr>
          <w:sz w:val="28"/>
        </w:rPr>
        <w:t>Submitted by</w:t>
      </w:r>
    </w:p>
    <w:p w:rsidR="00916D18" w:rsidRPr="00EB2B09" w:rsidRDefault="00916D18" w:rsidP="00916D18">
      <w:pPr>
        <w:jc w:val="center"/>
        <w:rPr>
          <w:sz w:val="28"/>
        </w:rPr>
      </w:pPr>
    </w:p>
    <w:p w:rsidR="00916D18" w:rsidRPr="00EB2B09" w:rsidRDefault="00DC507F" w:rsidP="00916D18">
      <w:pPr>
        <w:jc w:val="center"/>
        <w:rPr>
          <w:sz w:val="28"/>
        </w:rPr>
      </w:pPr>
      <w:r w:rsidRPr="00EB2B09">
        <w:rPr>
          <w:sz w:val="28"/>
        </w:rPr>
        <w:t>ABHISEK KARMAKAR (13000114006)</w:t>
      </w:r>
    </w:p>
    <w:p w:rsidR="00DC507F" w:rsidRPr="00EB2B09" w:rsidRDefault="00DC507F" w:rsidP="00916D18">
      <w:pPr>
        <w:jc w:val="center"/>
        <w:rPr>
          <w:sz w:val="28"/>
        </w:rPr>
      </w:pPr>
    </w:p>
    <w:p w:rsidR="00DC507F" w:rsidRPr="00EB2B09" w:rsidRDefault="00255A0F" w:rsidP="00916D18">
      <w:pPr>
        <w:jc w:val="center"/>
        <w:rPr>
          <w:sz w:val="28"/>
        </w:rPr>
      </w:pPr>
      <w:r w:rsidRPr="00EB2B09">
        <w:rPr>
          <w:sz w:val="28"/>
        </w:rPr>
        <w:t>ARGHA NANDAN (13000114015</w:t>
      </w:r>
      <w:r w:rsidR="00DC507F" w:rsidRPr="00EB2B09">
        <w:rPr>
          <w:sz w:val="28"/>
        </w:rPr>
        <w:t>)</w:t>
      </w:r>
    </w:p>
    <w:p w:rsidR="00DC507F" w:rsidRPr="00EB2B09" w:rsidRDefault="00DC507F" w:rsidP="00916D18">
      <w:pPr>
        <w:jc w:val="center"/>
        <w:rPr>
          <w:sz w:val="28"/>
        </w:rPr>
      </w:pPr>
    </w:p>
    <w:p w:rsidR="00DC507F" w:rsidRPr="00EB2B09" w:rsidRDefault="00255A0F" w:rsidP="00916D18">
      <w:pPr>
        <w:jc w:val="center"/>
        <w:rPr>
          <w:sz w:val="28"/>
        </w:rPr>
      </w:pPr>
      <w:r w:rsidRPr="00EB2B09">
        <w:rPr>
          <w:sz w:val="28"/>
        </w:rPr>
        <w:t>BISHAL SAHA (13000114023</w:t>
      </w:r>
      <w:r w:rsidR="00DC507F" w:rsidRPr="00EB2B09">
        <w:rPr>
          <w:sz w:val="28"/>
        </w:rPr>
        <w:t>)</w:t>
      </w: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r w:rsidRPr="00EB2B09">
        <w:rPr>
          <w:sz w:val="28"/>
        </w:rPr>
        <w:t xml:space="preserve">Under the guidance of </w:t>
      </w:r>
      <w:r w:rsidR="00AF7E01" w:rsidRPr="00EB2B09">
        <w:rPr>
          <w:sz w:val="28"/>
        </w:rPr>
        <w:t>Prof. Tapan Chowdhury</w:t>
      </w: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r w:rsidRPr="00EB2B09">
        <w:rPr>
          <w:sz w:val="28"/>
        </w:rPr>
        <w:t xml:space="preserve">Submitted for the partial fulfillment for the degree of Bachelor of Technology in </w:t>
      </w:r>
      <w:r w:rsidR="004C75D1" w:rsidRPr="00EB2B09">
        <w:rPr>
          <w:sz w:val="28"/>
        </w:rPr>
        <w:t>Computer Science and Engineering</w:t>
      </w:r>
    </w:p>
    <w:p w:rsidR="00916D18" w:rsidRPr="00EB2B09" w:rsidRDefault="005C68D4" w:rsidP="00916D18">
      <w:pPr>
        <w:jc w:val="center"/>
        <w:rPr>
          <w:sz w:val="28"/>
        </w:rPr>
      </w:pPr>
      <w:r>
        <w:rPr>
          <w:noProof/>
          <w:sz w:val="28"/>
          <w:lang w:val="en-IN" w:eastAsia="en-IN" w:bidi="bn-IN"/>
        </w:rPr>
        <w:drawing>
          <wp:anchor distT="0" distB="0" distL="114300" distR="114300" simplePos="0" relativeHeight="251658752" behindDoc="0" locked="0" layoutInCell="1" allowOverlap="1" wp14:anchorId="6FBF0184" wp14:editId="0DAA1FB0">
            <wp:simplePos x="0" y="0"/>
            <wp:positionH relativeFrom="column">
              <wp:posOffset>2219325</wp:posOffset>
            </wp:positionH>
            <wp:positionV relativeFrom="paragraph">
              <wp:posOffset>121920</wp:posOffset>
            </wp:positionV>
            <wp:extent cx="1047750" cy="1047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pp.png"/>
                    <pic:cNvPicPr/>
                  </pic:nvPicPr>
                  <pic:blipFill>
                    <a:blip r:embed="rId8">
                      <a:extLst>
                        <a:ext uri="{28A0092B-C50C-407E-A947-70E740481C1C}">
                          <a14:useLocalDpi xmlns:a14="http://schemas.microsoft.com/office/drawing/2010/main" val="0"/>
                        </a:ext>
                      </a:extLst>
                    </a:blip>
                    <a:stretch>
                      <a:fillRect/>
                    </a:stretch>
                  </pic:blipFill>
                  <pic:spPr>
                    <a:xfrm>
                      <a:off x="0" y="0"/>
                      <a:ext cx="1047750" cy="1047750"/>
                    </a:xfrm>
                    <a:prstGeom prst="rect">
                      <a:avLst/>
                    </a:prstGeom>
                  </pic:spPr>
                </pic:pic>
              </a:graphicData>
            </a:graphic>
            <wp14:sizeRelH relativeFrom="margin">
              <wp14:pctWidth>0</wp14:pctWidth>
            </wp14:sizeRelH>
            <wp14:sizeRelV relativeFrom="margin">
              <wp14:pctHeight>0</wp14:pctHeight>
            </wp14:sizeRelV>
          </wp:anchor>
        </w:drawing>
      </w:r>
    </w:p>
    <w:p w:rsidR="00916D18" w:rsidRPr="00EB2B09" w:rsidRDefault="00916D18" w:rsidP="00916D18">
      <w:pPr>
        <w:jc w:val="center"/>
        <w:rPr>
          <w:sz w:val="28"/>
        </w:rPr>
      </w:pPr>
    </w:p>
    <w:p w:rsidR="00916D18" w:rsidRPr="00EB2B09" w:rsidRDefault="00916D18" w:rsidP="00916D18">
      <w:pPr>
        <w:jc w:val="center"/>
        <w:rPr>
          <w:b/>
          <w:sz w:val="28"/>
        </w:rPr>
      </w:pPr>
    </w:p>
    <w:p w:rsidR="00943302" w:rsidRPr="00EB2B09" w:rsidRDefault="00943302" w:rsidP="00916D18">
      <w:pPr>
        <w:jc w:val="center"/>
        <w:rPr>
          <w:b/>
          <w:sz w:val="28"/>
        </w:rPr>
      </w:pPr>
    </w:p>
    <w:p w:rsidR="00943302" w:rsidRPr="00EB2B09" w:rsidRDefault="00943302" w:rsidP="00916D18">
      <w:pPr>
        <w:jc w:val="center"/>
        <w:rPr>
          <w:b/>
          <w:sz w:val="28"/>
        </w:rPr>
      </w:pPr>
    </w:p>
    <w:p w:rsidR="00943302" w:rsidRPr="00EB2B09" w:rsidRDefault="00943302" w:rsidP="00916D18">
      <w:pPr>
        <w:jc w:val="center"/>
        <w:rPr>
          <w:b/>
          <w:sz w:val="28"/>
        </w:rPr>
      </w:pPr>
    </w:p>
    <w:p w:rsidR="00916D18" w:rsidRPr="00EB2B09" w:rsidRDefault="00916D18" w:rsidP="00916D18">
      <w:pPr>
        <w:jc w:val="center"/>
        <w:rPr>
          <w:sz w:val="28"/>
        </w:rPr>
      </w:pPr>
      <w:r w:rsidRPr="00EB2B09">
        <w:rPr>
          <w:sz w:val="28"/>
        </w:rPr>
        <w:t xml:space="preserve">Techno </w:t>
      </w:r>
      <w:smartTag w:uri="urn:schemas-microsoft-com:office:smarttags" w:element="place">
        <w:smartTag w:uri="urn:schemas-microsoft-com:office:smarttags" w:element="country-region">
          <w:r w:rsidRPr="00EB2B09">
            <w:rPr>
              <w:sz w:val="28"/>
            </w:rPr>
            <w:t>India</w:t>
          </w:r>
        </w:smartTag>
      </w:smartTag>
    </w:p>
    <w:p w:rsidR="00FF026F" w:rsidRDefault="00916D18" w:rsidP="00916D18">
      <w:pPr>
        <w:jc w:val="center"/>
        <w:rPr>
          <w:ins w:id="0" w:author="Abhisek Karmakar" w:date="2018-03-10T22:19:00Z"/>
          <w:sz w:val="28"/>
        </w:rPr>
      </w:pPr>
      <w:r w:rsidRPr="00EB2B09">
        <w:rPr>
          <w:sz w:val="28"/>
        </w:rPr>
        <w:t>EM 4/1, Salt Lake, Sector – V, Kolkata – 700 091.</w:t>
      </w:r>
    </w:p>
    <w:p w:rsidR="00FF026F" w:rsidRDefault="00FF026F">
      <w:pPr>
        <w:rPr>
          <w:ins w:id="1" w:author="Abhisek Karmakar" w:date="2018-03-10T22:19:00Z"/>
          <w:sz w:val="28"/>
        </w:rPr>
      </w:pPr>
      <w:ins w:id="2" w:author="Abhisek Karmakar" w:date="2018-03-10T22:19:00Z">
        <w:r>
          <w:rPr>
            <w:sz w:val="28"/>
          </w:rPr>
          <w:br w:type="page"/>
        </w:r>
      </w:ins>
    </w:p>
    <w:p w:rsidR="00FF026F" w:rsidRPr="00441149" w:rsidRDefault="00FF026F" w:rsidP="00FF026F">
      <w:pPr>
        <w:pStyle w:val="Heading2"/>
        <w:rPr>
          <w:ins w:id="3" w:author="Abhisek Karmakar" w:date="2018-03-10T22:19:00Z"/>
          <w:b/>
          <w:bCs/>
          <w:sz w:val="28"/>
          <w:szCs w:val="28"/>
        </w:rPr>
      </w:pPr>
      <w:ins w:id="4" w:author="Abhisek Karmakar" w:date="2018-03-10T22:19:00Z">
        <w:r w:rsidRPr="00441149">
          <w:rPr>
            <w:b/>
            <w:bCs/>
            <w:sz w:val="28"/>
            <w:szCs w:val="28"/>
          </w:rPr>
          <w:lastRenderedPageBreak/>
          <w:t>CERTIFICATE</w:t>
        </w:r>
      </w:ins>
    </w:p>
    <w:p w:rsidR="00FF026F" w:rsidRDefault="00FF026F" w:rsidP="00FF026F">
      <w:pPr>
        <w:jc w:val="both"/>
        <w:rPr>
          <w:ins w:id="5" w:author="Abhisek Karmakar" w:date="2018-03-10T22:19:00Z"/>
        </w:rPr>
      </w:pPr>
    </w:p>
    <w:p w:rsidR="00FF026F" w:rsidRDefault="00FF026F" w:rsidP="00FF026F">
      <w:pPr>
        <w:jc w:val="both"/>
        <w:rPr>
          <w:ins w:id="6" w:author="Abhisek Karmakar" w:date="2018-03-10T22:19:00Z"/>
        </w:rPr>
      </w:pPr>
    </w:p>
    <w:p w:rsidR="00FF026F" w:rsidRDefault="00FF026F" w:rsidP="00FF026F">
      <w:pPr>
        <w:pStyle w:val="BodyText"/>
        <w:rPr>
          <w:ins w:id="7" w:author="Abhisek Karmakar" w:date="2018-03-10T22:19:00Z"/>
        </w:rPr>
      </w:pPr>
      <w:ins w:id="8" w:author="Abhisek Karmakar" w:date="2018-03-10T22:19:00Z">
        <w:r>
          <w:t>This is to certify that the project entitled “</w:t>
        </w:r>
      </w:ins>
      <w:ins w:id="9" w:author="Abhisek Karmakar" w:date="2018-03-10T22:20:00Z">
        <w:r w:rsidR="00EF7E85">
          <w:t>Identification of Optimum Drug combination for Cancer using Boolean Networks</w:t>
        </w:r>
      </w:ins>
      <w:ins w:id="10" w:author="Abhisek Karmakar" w:date="2018-03-10T22:19:00Z">
        <w:r w:rsidR="00EF7E85">
          <w:t xml:space="preserve">”, prepared by </w:t>
        </w:r>
      </w:ins>
      <w:ins w:id="11" w:author="Abhisek Karmakar" w:date="2018-03-10T22:20:00Z">
        <w:r w:rsidR="00EF7E85">
          <w:t>Abhisek Karmakar (13000114006</w:t>
        </w:r>
      </w:ins>
      <w:ins w:id="12" w:author="Abhisek Karmakar" w:date="2018-03-10T22:19:00Z">
        <w:r>
          <w:t xml:space="preserve">), </w:t>
        </w:r>
      </w:ins>
      <w:ins w:id="13" w:author="Abhisek Karmakar" w:date="2018-03-10T22:21:00Z">
        <w:r w:rsidR="00EF7E85">
          <w:t>Argha Nandan</w:t>
        </w:r>
      </w:ins>
      <w:ins w:id="14" w:author="Abhisek Karmakar" w:date="2018-03-10T22:19:00Z">
        <w:r>
          <w:t xml:space="preserve"> (</w:t>
        </w:r>
      </w:ins>
      <w:ins w:id="15" w:author="Abhisek Karmakar" w:date="2018-03-10T22:21:00Z">
        <w:r w:rsidR="00EF7E85">
          <w:t>13000114015</w:t>
        </w:r>
      </w:ins>
      <w:ins w:id="16" w:author="Abhisek Karmakar" w:date="2018-03-10T22:19:00Z">
        <w:r>
          <w:t xml:space="preserve">) and </w:t>
        </w:r>
      </w:ins>
      <w:ins w:id="17" w:author="Abhisek Karmakar" w:date="2018-03-10T22:21:00Z">
        <w:r w:rsidR="00EF7E85">
          <w:t>Bishal Saha</w:t>
        </w:r>
      </w:ins>
      <w:ins w:id="18" w:author="Abhisek Karmakar" w:date="2018-03-10T22:19:00Z">
        <w:r>
          <w:t xml:space="preserve"> (</w:t>
        </w:r>
      </w:ins>
      <w:ins w:id="19" w:author="Abhisek Karmakar" w:date="2018-03-10T22:21:00Z">
        <w:r w:rsidR="00EF7E85">
          <w:t>13000114023</w:t>
        </w:r>
      </w:ins>
      <w:ins w:id="20" w:author="Abhisek Karmakar" w:date="2018-03-10T22:19:00Z">
        <w:r>
          <w:t>) of B.Tech (Computer Science &amp; Engineering), Final Year, has been done according to the regulations of the Degree of Bachelor of Technology in Computer Science &amp; Engineering. The candidates have fulfilled the requirements for the submission of the project report.</w:t>
        </w:r>
      </w:ins>
    </w:p>
    <w:p w:rsidR="00FF026F" w:rsidRDefault="00FF026F" w:rsidP="00FF026F">
      <w:pPr>
        <w:pStyle w:val="BodyText"/>
        <w:rPr>
          <w:ins w:id="21" w:author="Abhisek Karmakar" w:date="2018-03-10T22:19:00Z"/>
        </w:rPr>
      </w:pPr>
    </w:p>
    <w:p w:rsidR="00FF026F" w:rsidRDefault="00FF026F" w:rsidP="00FF026F">
      <w:pPr>
        <w:pStyle w:val="BodyText"/>
        <w:rPr>
          <w:ins w:id="22" w:author="Abhisek Karmakar" w:date="2018-03-10T22:19:00Z"/>
        </w:rPr>
      </w:pPr>
      <w:ins w:id="23" w:author="Abhisek Karmakar" w:date="2018-03-10T22:19:00Z">
        <w:r>
          <w:t>It is to be understood that, the undersigned does not necessarily endorse any statement made, opinion expressed or conclusion drawn thereof, but approves the report only for the purpose for which it has been submitted.</w:t>
        </w:r>
      </w:ins>
    </w:p>
    <w:p w:rsidR="00FF026F" w:rsidRDefault="00FF026F" w:rsidP="00FF026F">
      <w:pPr>
        <w:pStyle w:val="BodyText"/>
        <w:rPr>
          <w:ins w:id="24" w:author="Abhisek Karmakar" w:date="2018-03-10T22:19:00Z"/>
        </w:rPr>
      </w:pPr>
    </w:p>
    <w:p w:rsidR="00FF026F" w:rsidRDefault="00FF026F" w:rsidP="00FF026F">
      <w:pPr>
        <w:pStyle w:val="BodyText"/>
        <w:rPr>
          <w:ins w:id="25" w:author="Abhisek Karmakar" w:date="2018-03-10T22:19:00Z"/>
        </w:rPr>
      </w:pPr>
    </w:p>
    <w:p w:rsidR="00FF026F" w:rsidRDefault="00FF026F" w:rsidP="00FF026F">
      <w:pPr>
        <w:pStyle w:val="BodyText"/>
        <w:rPr>
          <w:ins w:id="26" w:author="Abhisek Karmakar" w:date="2018-03-10T22:19:00Z"/>
        </w:rPr>
      </w:pPr>
    </w:p>
    <w:p w:rsidR="00FF026F" w:rsidRDefault="00FF026F" w:rsidP="00FF026F">
      <w:pPr>
        <w:pStyle w:val="BodyText"/>
        <w:rPr>
          <w:ins w:id="27" w:author="Abhisek Karmakar" w:date="2018-03-10T22:19:00Z"/>
        </w:rPr>
      </w:pPr>
    </w:p>
    <w:p w:rsidR="00FF026F" w:rsidRDefault="00FF026F" w:rsidP="00FF026F">
      <w:pPr>
        <w:pStyle w:val="BodyText"/>
        <w:rPr>
          <w:ins w:id="28" w:author="Abhisek Karmakar" w:date="2018-03-10T22:19:00Z"/>
        </w:rPr>
      </w:pPr>
      <w:ins w:id="29" w:author="Abhisek Karmakar" w:date="2018-03-10T22:19:00Z">
        <w:r>
          <w:t>-----------------------------------------------</w:t>
        </w:r>
        <w:r>
          <w:tab/>
          <w:t xml:space="preserve">         -----------------------------------------------      </w:t>
        </w:r>
      </w:ins>
    </w:p>
    <w:p w:rsidR="00FF026F" w:rsidRDefault="00FF026F" w:rsidP="00FF026F">
      <w:pPr>
        <w:pStyle w:val="BodyText"/>
        <w:rPr>
          <w:ins w:id="30" w:author="Abhisek Karmakar" w:date="2018-03-10T22:19:00Z"/>
        </w:rPr>
      </w:pPr>
      <w:ins w:id="31" w:author="Abhisek Karmakar" w:date="2018-03-10T22:19:00Z">
        <w:r>
          <w:t xml:space="preserve">      (Signature of the Internal Guide)</w:t>
        </w:r>
        <w:r>
          <w:tab/>
        </w:r>
        <w:r>
          <w:tab/>
          <w:t xml:space="preserve">                    (Signature of the HOD)</w:t>
        </w:r>
      </w:ins>
    </w:p>
    <w:p w:rsidR="00FF026F" w:rsidRDefault="00FF026F" w:rsidP="00FF026F">
      <w:pPr>
        <w:pStyle w:val="BodyText"/>
        <w:rPr>
          <w:ins w:id="32" w:author="Abhisek Karmakar" w:date="2018-03-10T22:19:00Z"/>
        </w:rPr>
      </w:pPr>
    </w:p>
    <w:p w:rsidR="00FF026F" w:rsidRDefault="00FF026F" w:rsidP="00FF026F">
      <w:pPr>
        <w:pStyle w:val="BodyText"/>
        <w:rPr>
          <w:ins w:id="33" w:author="Abhisek Karmakar" w:date="2018-03-10T22:19:00Z"/>
        </w:rPr>
      </w:pPr>
    </w:p>
    <w:p w:rsidR="00FF026F" w:rsidRDefault="00FF026F" w:rsidP="00FF026F">
      <w:pPr>
        <w:pStyle w:val="BodyText"/>
        <w:rPr>
          <w:ins w:id="34" w:author="Abhisek Karmakar" w:date="2018-03-10T22:19:00Z"/>
        </w:rPr>
      </w:pPr>
    </w:p>
    <w:p w:rsidR="00FF026F" w:rsidRDefault="00FF026F" w:rsidP="00FF026F">
      <w:pPr>
        <w:pStyle w:val="BodyText"/>
        <w:rPr>
          <w:ins w:id="35" w:author="Abhisek Karmakar" w:date="2018-03-10T22:19:00Z"/>
        </w:rPr>
      </w:pPr>
    </w:p>
    <w:p w:rsidR="00FF026F" w:rsidRDefault="00FF026F" w:rsidP="00FF026F">
      <w:pPr>
        <w:pStyle w:val="BodyText"/>
        <w:rPr>
          <w:ins w:id="36" w:author="Abhisek Karmakar" w:date="2018-03-10T22:19:00Z"/>
        </w:rPr>
      </w:pPr>
    </w:p>
    <w:p w:rsidR="00FF026F" w:rsidRDefault="00FF026F" w:rsidP="00FF026F">
      <w:pPr>
        <w:pStyle w:val="BodyText"/>
        <w:rPr>
          <w:ins w:id="37" w:author="Abhisek Karmakar" w:date="2018-03-10T22:19:00Z"/>
        </w:rPr>
      </w:pPr>
    </w:p>
    <w:p w:rsidR="00FF026F" w:rsidRDefault="00FF026F" w:rsidP="00FF026F">
      <w:pPr>
        <w:pStyle w:val="BodyText"/>
        <w:rPr>
          <w:ins w:id="38" w:author="Abhisek Karmakar" w:date="2018-03-10T22:19:00Z"/>
        </w:rPr>
      </w:pPr>
      <w:ins w:id="39" w:author="Abhisek Karmakar" w:date="2018-03-10T22:19:00Z">
        <w:r>
          <w:t>-----------------------------------------------</w:t>
        </w:r>
        <w:r>
          <w:tab/>
          <w:t xml:space="preserve">         -----------------------------------------------</w:t>
        </w:r>
      </w:ins>
    </w:p>
    <w:p w:rsidR="00FF026F" w:rsidRDefault="00374B44" w:rsidP="00FF026F">
      <w:pPr>
        <w:pStyle w:val="BodyText"/>
        <w:rPr>
          <w:ins w:id="40" w:author="Abhisek Karmakar" w:date="2018-03-10T22:19:00Z"/>
        </w:rPr>
      </w:pPr>
      <w:ins w:id="41" w:author="Abhisek Karmakar" w:date="2018-03-10T22:19:00Z">
        <w:r>
          <w:rPr>
            <w:noProof/>
          </w:rPr>
          <w:pict>
            <v:shape id="Text Box 10" o:spid="_x0000_s1030" type="#_x0000_t202" style="position:absolute;left:0;text-align:left;margin-left:8.75pt;margin-top:5.15pt;width:171.8pt;height:65.35pt;z-index:251664896;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" fillcolor="white [3212]" strokecolor="white [3212]">
              <v:textbox>
                <w:txbxContent>
                  <w:p w:rsidR="00374B44" w:rsidRDefault="00374B44" w:rsidP="00FF026F">
                    <w:pPr>
                      <w:pStyle w:val="BodyText"/>
                    </w:pPr>
                    <w:r>
                      <w:t>(Signature of the External Guide with Designation and Institute / Organization, as applicable)</w:t>
                    </w:r>
                  </w:p>
                  <w:p w:rsidR="00374B44" w:rsidRDefault="00374B44" w:rsidP="00FF026F"/>
                </w:txbxContent>
              </v:textbox>
            </v:shape>
          </w:pict>
        </w:r>
        <w:r>
          <w:rPr>
            <w:noProof/>
          </w:rPr>
          <w:pict>
            <v:shape id="Text Box 11" o:spid="_x0000_s1029" type="#_x0000_t202" style="position:absolute;left:0;text-align:left;margin-left:246.35pt;margin-top:5.25pt;width:170.75pt;height:49pt;z-index:251663872;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" fillcolor="white [3212]" strokecolor="white [3212]">
              <v:textbox>
                <w:txbxContent>
                  <w:p w:rsidR="00374B44" w:rsidRDefault="00374B44" w:rsidP="00FF026F">
                    <w:pPr>
                      <w:pStyle w:val="BodyText"/>
                    </w:pPr>
                    <w:r>
                      <w:t xml:space="preserve">(Signature of the </w:t>
                    </w:r>
                    <w:r w:rsidRPr="006865E5">
                      <w:t>External Examiner</w:t>
                    </w:r>
                    <w:r>
                      <w:t xml:space="preserve"> with Designation and Institute)</w:t>
                    </w:r>
                  </w:p>
                  <w:p w:rsidR="00374B44" w:rsidRDefault="00374B44" w:rsidP="00FF026F"/>
                </w:txbxContent>
              </v:textbox>
            </v:shape>
          </w:pict>
        </w:r>
      </w:ins>
    </w:p>
    <w:p w:rsidR="00FF026F" w:rsidRDefault="00FF026F" w:rsidP="00FF026F">
      <w:pPr>
        <w:pStyle w:val="BodyText"/>
        <w:rPr>
          <w:ins w:id="42" w:author="Abhisek Karmakar" w:date="2018-03-10T22:19:00Z"/>
        </w:rPr>
      </w:pPr>
    </w:p>
    <w:p w:rsidR="00FF026F" w:rsidRDefault="00FF026F" w:rsidP="00FF026F">
      <w:pPr>
        <w:pStyle w:val="BodyText"/>
        <w:rPr>
          <w:ins w:id="43" w:author="Abhisek Karmakar" w:date="2018-03-10T22:19:00Z"/>
        </w:rPr>
      </w:pPr>
    </w:p>
    <w:p w:rsidR="00FF026F" w:rsidRDefault="00FF026F" w:rsidP="00FF026F">
      <w:pPr>
        <w:pStyle w:val="BodyText"/>
        <w:rPr>
          <w:ins w:id="44" w:author="Abhisek Karmakar" w:date="2018-03-10T22:19:00Z"/>
        </w:rPr>
      </w:pPr>
    </w:p>
    <w:p w:rsidR="00FF026F" w:rsidRDefault="00FF026F" w:rsidP="00FF026F">
      <w:pPr>
        <w:pStyle w:val="BodyText"/>
        <w:rPr>
          <w:ins w:id="45" w:author="Abhisek Karmakar" w:date="2018-03-10T22:19:00Z"/>
        </w:rPr>
      </w:pPr>
    </w:p>
    <w:p w:rsidR="00FF026F" w:rsidRDefault="00FF026F" w:rsidP="00FF026F">
      <w:pPr>
        <w:pStyle w:val="BodyText"/>
        <w:rPr>
          <w:ins w:id="46" w:author="Abhisek Karmakar" w:date="2018-03-10T22:19:00Z"/>
        </w:rPr>
      </w:pPr>
    </w:p>
    <w:p w:rsidR="00FF026F" w:rsidRDefault="00FF026F" w:rsidP="00FF026F">
      <w:pPr>
        <w:pStyle w:val="BodyText"/>
        <w:rPr>
          <w:ins w:id="47" w:author="Abhisek Karmakar" w:date="2018-03-10T22:19:00Z"/>
        </w:rPr>
      </w:pPr>
    </w:p>
    <w:p w:rsidR="00FF026F" w:rsidRDefault="00FF026F" w:rsidP="00FF026F">
      <w:pPr>
        <w:pStyle w:val="BodyText"/>
        <w:rPr>
          <w:ins w:id="48" w:author="Abhisek Karmakar" w:date="2018-03-10T22:19:00Z"/>
        </w:rPr>
      </w:pPr>
    </w:p>
    <w:p w:rsidR="00FF026F" w:rsidRPr="00335E39" w:rsidRDefault="00FF026F" w:rsidP="00FF026F">
      <w:pPr>
        <w:jc w:val="both"/>
        <w:rPr>
          <w:ins w:id="49" w:author="Abhisek Karmakar" w:date="2018-03-10T22:19:00Z"/>
          <w:sz w:val="28"/>
          <w:szCs w:val="28"/>
        </w:rPr>
      </w:pPr>
      <w:ins w:id="50" w:author="Abhisek Karmakar" w:date="2018-03-10T22:19:00Z">
        <w:r w:rsidRPr="00335E39">
          <w:rPr>
            <w:sz w:val="28"/>
            <w:szCs w:val="28"/>
          </w:rPr>
          <w:t>--------------------------------------------------------------------------------------------</w:t>
        </w:r>
      </w:ins>
    </w:p>
    <w:p w:rsidR="00FF026F" w:rsidRPr="00335E39" w:rsidRDefault="00FF026F" w:rsidP="00FF026F">
      <w:pPr>
        <w:jc w:val="center"/>
        <w:rPr>
          <w:ins w:id="51" w:author="Abhisek Karmakar" w:date="2018-03-10T22:19:00Z"/>
          <w:sz w:val="22"/>
          <w:szCs w:val="22"/>
        </w:rPr>
      </w:pPr>
      <w:ins w:id="52" w:author="Abhisek Karmakar" w:date="2018-03-10T22:19:00Z">
        <w:r w:rsidRPr="00335E39">
          <w:rPr>
            <w:sz w:val="22"/>
            <w:szCs w:val="22"/>
          </w:rPr>
          <w:t>DEPARTMENT OF COMPUTER SCIENCE AND ENGINEERING</w:t>
        </w:r>
      </w:ins>
    </w:p>
    <w:p w:rsidR="00FF026F" w:rsidRPr="00335E39" w:rsidRDefault="00FF026F" w:rsidP="00FF026F">
      <w:pPr>
        <w:rPr>
          <w:ins w:id="53" w:author="Abhisek Karmakar" w:date="2018-03-10T22:19:00Z"/>
          <w:sz w:val="32"/>
          <w:szCs w:val="32"/>
        </w:rPr>
      </w:pPr>
      <w:ins w:id="54" w:author="Abhisek Karmakar" w:date="2018-03-10T22:19:00Z">
        <w:r w:rsidRPr="00335E39">
          <w:rPr>
            <w:sz w:val="28"/>
            <w:szCs w:val="28"/>
          </w:rPr>
          <w:t>--------------------------------------------------------------------------------------------</w:t>
        </w:r>
      </w:ins>
    </w:p>
    <w:p w:rsidR="00916D18" w:rsidRPr="00EB2B09" w:rsidRDefault="00916D18" w:rsidP="00916D18">
      <w:pPr>
        <w:jc w:val="center"/>
        <w:rPr>
          <w:sz w:val="28"/>
        </w:rPr>
      </w:pPr>
    </w:p>
    <w:p w:rsidR="00916D18" w:rsidRPr="00EB2B09" w:rsidRDefault="00916D18" w:rsidP="00916D18">
      <w:pPr>
        <w:jc w:val="center"/>
        <w:rPr>
          <w:b/>
          <w:bCs/>
          <w:sz w:val="32"/>
          <w:u w:val="single"/>
        </w:rPr>
      </w:pPr>
      <w:r w:rsidRPr="00EB2B09">
        <w:br w:type="page"/>
      </w:r>
      <w:r w:rsidRPr="00EB2B09">
        <w:rPr>
          <w:b/>
          <w:bCs/>
          <w:sz w:val="32"/>
          <w:u w:val="single"/>
        </w:rPr>
        <w:lastRenderedPageBreak/>
        <w:t>ACKNOWLEDGEMENT</w:t>
      </w:r>
    </w:p>
    <w:p w:rsidR="00916D18" w:rsidRPr="00EB2B09" w:rsidRDefault="00916D18" w:rsidP="00916D18">
      <w:pPr>
        <w:jc w:val="center"/>
      </w:pPr>
    </w:p>
    <w:p w:rsidR="00916D18" w:rsidRPr="00EB2B09" w:rsidRDefault="00916D18" w:rsidP="00916D18">
      <w:pPr>
        <w:pStyle w:val="BodyText"/>
      </w:pPr>
      <w:r w:rsidRPr="00EB2B09">
        <w:t xml:space="preserve">We would like to express our sincere gratitude to </w:t>
      </w:r>
      <w:r w:rsidR="00AF7E01" w:rsidRPr="00EB2B09">
        <w:t>Prof. Tapan Chowdhury</w:t>
      </w:r>
      <w:r w:rsidRPr="00EB2B09">
        <w:t xml:space="preserve"> of the department of </w:t>
      </w:r>
      <w:r w:rsidR="00567CCC" w:rsidRPr="00EB2B09">
        <w:t>Computer Science and Engineering</w:t>
      </w:r>
      <w:r w:rsidRPr="00EB2B09">
        <w:t>, whose role as project guide was invaluable for the project. We are extremely thankful for the keen interest h</w:t>
      </w:r>
      <w:r w:rsidR="00755500">
        <w:t>e</w:t>
      </w:r>
      <w:r w:rsidRPr="00EB2B09">
        <w:t xml:space="preserve"> took in advising us, for the books and reference materials provided for the moral support extended to us.</w:t>
      </w:r>
    </w:p>
    <w:p w:rsidR="00916D18" w:rsidRPr="00EB2B09" w:rsidRDefault="00916D18" w:rsidP="00916D18">
      <w:pPr>
        <w:jc w:val="both"/>
      </w:pPr>
    </w:p>
    <w:p w:rsidR="00EF7E85" w:rsidRDefault="00EF7E85" w:rsidP="00EF7E85">
      <w:pPr>
        <w:jc w:val="both"/>
        <w:rPr>
          <w:ins w:id="55" w:author="Abhisek Karmakar" w:date="2018-03-10T22:22:00Z"/>
        </w:rPr>
      </w:pPr>
      <w:ins w:id="56" w:author="Abhisek Karmakar" w:date="2018-03-10T22:22:00Z">
        <w:r>
          <w:t>Last but not the least we convey our gratitude to all the teachers for providing us the technical skill that will always remain as our asset and to all non-teaching staffs for the gracious hospitality they offered us.</w:t>
        </w:r>
      </w:ins>
    </w:p>
    <w:p w:rsidR="00916D18" w:rsidRPr="00EB2B09" w:rsidDel="00EF7E85" w:rsidRDefault="00057EA4" w:rsidP="00916D18">
      <w:pPr>
        <w:jc w:val="both"/>
        <w:rPr>
          <w:del w:id="57" w:author="Abhisek Karmakar" w:date="2018-03-10T22:22:00Z"/>
        </w:rPr>
      </w:pPr>
      <w:del w:id="58" w:author="Abhisek Karmakar" w:date="2018-03-10T22:22:00Z">
        <w:r w:rsidRPr="00EB2B09" w:rsidDel="00EF7E85">
          <w:delText>Last but not the least we convey our gratitude to all the teachers for providing us the technical skill that will always remain as our asset and to all non-teaching staff for the gracious hospitality they offered us.</w:delText>
        </w:r>
      </w:del>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p>
    <w:p w:rsidR="00916D18" w:rsidRPr="00EB2B09" w:rsidRDefault="00BE5F85" w:rsidP="00916D18">
      <w:pPr>
        <w:jc w:val="both"/>
      </w:pPr>
      <w:r w:rsidRPr="00EB2B09">
        <w:t>Place:</w:t>
      </w:r>
      <w:r w:rsidR="00916D18" w:rsidRPr="00EB2B09">
        <w:t xml:space="preserve"> Techno India</w:t>
      </w:r>
      <w:r w:rsidRPr="00EB2B09">
        <w:t>, Salt</w:t>
      </w:r>
      <w:r w:rsidR="00755500">
        <w:t xml:space="preserve"> </w:t>
      </w:r>
      <w:r w:rsidRPr="00EB2B09">
        <w:t>Lake</w:t>
      </w:r>
      <w:r w:rsidR="00916D18" w:rsidRPr="00EB2B09">
        <w:tab/>
      </w:r>
      <w:r w:rsidR="00916D18" w:rsidRPr="00EB2B09">
        <w:tab/>
      </w:r>
      <w:r w:rsidR="00916D18" w:rsidRPr="00EB2B09">
        <w:tab/>
      </w:r>
      <w:r w:rsidR="00916D18" w:rsidRPr="00EB2B09">
        <w:tab/>
      </w:r>
      <w:r w:rsidR="00916D18" w:rsidRPr="00EB2B09">
        <w:tab/>
      </w:r>
      <w:r w:rsidR="00916D18" w:rsidRPr="00EB2B09">
        <w:tab/>
      </w:r>
    </w:p>
    <w:p w:rsidR="00BE5F85" w:rsidRPr="00EB2B09" w:rsidRDefault="00BE5F85" w:rsidP="00916D18">
      <w:pPr>
        <w:jc w:val="both"/>
      </w:pPr>
    </w:p>
    <w:p w:rsidR="00916D18" w:rsidRPr="00EB2B09" w:rsidRDefault="00BE5F85" w:rsidP="00916D18">
      <w:pPr>
        <w:jc w:val="both"/>
      </w:pPr>
      <w:r w:rsidRPr="00EB2B09">
        <w:t>Date:</w:t>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Del="00EF7E85" w:rsidRDefault="00916D18">
      <w:pPr>
        <w:jc w:val="both"/>
        <w:rPr>
          <w:del w:id="59" w:author="Abhisek Karmakar" w:date="2018-03-10T22:23:00Z"/>
        </w:rPr>
      </w:pPr>
      <w:r w:rsidRPr="00EB2B09">
        <w:br w:type="page"/>
      </w:r>
      <w:del w:id="60" w:author="Abhisek Karmakar" w:date="2018-03-10T22:23:00Z">
        <w:r w:rsidRPr="00EB2B09" w:rsidDel="00EF7E85">
          <w:lastRenderedPageBreak/>
          <w:delText xml:space="preserve">Department of </w:delText>
        </w:r>
        <w:r w:rsidR="00066F21" w:rsidRPr="00EB2B09" w:rsidDel="00EF7E85">
          <w:delText>Computer Science and Engineering</w:delText>
        </w:r>
      </w:del>
    </w:p>
    <w:p w:rsidR="00916D18" w:rsidRPr="00EB2B09" w:rsidDel="00EF7E85" w:rsidRDefault="00916D18">
      <w:pPr>
        <w:jc w:val="both"/>
        <w:rPr>
          <w:del w:id="61" w:author="Abhisek Karmakar" w:date="2018-03-10T22:23:00Z"/>
        </w:rPr>
      </w:pPr>
      <w:del w:id="62" w:author="Abhisek Karmakar" w:date="2018-03-10T22:23:00Z">
        <w:r w:rsidRPr="00EB2B09" w:rsidDel="00EF7E85">
          <w:delText>Techno India</w:delText>
        </w:r>
        <w:r w:rsidR="00BE5F85" w:rsidRPr="00EB2B09" w:rsidDel="00EF7E85">
          <w:delText>, Salt</w:delText>
        </w:r>
        <w:r w:rsidR="00755500" w:rsidDel="00EF7E85">
          <w:delText xml:space="preserve"> </w:delText>
        </w:r>
        <w:r w:rsidR="00BE5F85" w:rsidRPr="00EB2B09" w:rsidDel="00EF7E85">
          <w:delText>Lake</w:delText>
        </w:r>
      </w:del>
    </w:p>
    <w:p w:rsidR="00916D18" w:rsidRPr="00EB2B09" w:rsidDel="00EF7E85" w:rsidRDefault="00916D18">
      <w:pPr>
        <w:jc w:val="both"/>
        <w:rPr>
          <w:del w:id="63" w:author="Abhisek Karmakar" w:date="2018-03-10T22:23:00Z"/>
        </w:rPr>
      </w:pPr>
      <w:del w:id="64" w:author="Abhisek Karmakar" w:date="2018-03-10T22:23:00Z">
        <w:r w:rsidRPr="00EB2B09" w:rsidDel="00EF7E85">
          <w:delText>Kolkata – 700 091</w:delText>
        </w:r>
      </w:del>
    </w:p>
    <w:p w:rsidR="00916D18" w:rsidRPr="00EB2B09" w:rsidDel="00EF7E85" w:rsidRDefault="00916D18">
      <w:pPr>
        <w:jc w:val="both"/>
        <w:rPr>
          <w:del w:id="65" w:author="Abhisek Karmakar" w:date="2018-03-10T22:23:00Z"/>
        </w:rPr>
      </w:pPr>
      <w:del w:id="66" w:author="Abhisek Karmakar" w:date="2018-03-10T22:23:00Z">
        <w:r w:rsidRPr="00EB2B09" w:rsidDel="00EF7E85">
          <w:delText>West Bengal, India.</w:delText>
        </w:r>
      </w:del>
    </w:p>
    <w:p w:rsidR="00916D18" w:rsidRPr="00EB2B09" w:rsidDel="00EF7E85" w:rsidRDefault="00916D18">
      <w:pPr>
        <w:jc w:val="both"/>
        <w:rPr>
          <w:del w:id="67" w:author="Abhisek Karmakar" w:date="2018-03-10T22:23:00Z"/>
        </w:rPr>
      </w:pPr>
    </w:p>
    <w:p w:rsidR="00916D18" w:rsidRPr="00EB2B09" w:rsidDel="00EF7E85" w:rsidRDefault="00916D18">
      <w:pPr>
        <w:jc w:val="both"/>
        <w:rPr>
          <w:del w:id="68" w:author="Abhisek Karmakar" w:date="2018-03-10T22:23:00Z"/>
        </w:rPr>
      </w:pPr>
    </w:p>
    <w:p w:rsidR="00916D18" w:rsidRPr="00EB2B09" w:rsidDel="00EF7E85" w:rsidRDefault="00916D18">
      <w:pPr>
        <w:jc w:val="both"/>
        <w:rPr>
          <w:del w:id="69" w:author="Abhisek Karmakar" w:date="2018-03-10T22:23:00Z"/>
        </w:rPr>
      </w:pPr>
    </w:p>
    <w:p w:rsidR="00916D18" w:rsidRPr="00EB2B09" w:rsidDel="00EF7E85" w:rsidRDefault="00916D18">
      <w:pPr>
        <w:jc w:val="both"/>
        <w:rPr>
          <w:del w:id="70" w:author="Abhisek Karmakar" w:date="2018-03-10T22:23:00Z"/>
        </w:rPr>
      </w:pPr>
    </w:p>
    <w:p w:rsidR="00916D18" w:rsidRPr="00EB2B09" w:rsidDel="00EF7E85" w:rsidRDefault="00FE412E">
      <w:pPr>
        <w:jc w:val="both"/>
        <w:rPr>
          <w:del w:id="71" w:author="Abhisek Karmakar" w:date="2018-03-10T22:23:00Z"/>
          <w:b/>
          <w:bCs/>
        </w:rPr>
        <w:pPrChange w:id="72" w:author="Abhisek Karmakar" w:date="2018-03-10T22:23:00Z">
          <w:pPr>
            <w:pStyle w:val="Heading2"/>
          </w:pPr>
        </w:pPrChange>
      </w:pPr>
      <w:del w:id="73" w:author="Abhisek Karmakar" w:date="2018-03-10T22:23:00Z">
        <w:r w:rsidRPr="00EB2B09" w:rsidDel="00EF7E85">
          <w:rPr>
            <w:b/>
            <w:bCs/>
          </w:rPr>
          <w:delText>Approval</w:delText>
        </w:r>
      </w:del>
    </w:p>
    <w:p w:rsidR="00916D18" w:rsidRPr="00EB2B09" w:rsidDel="00EF7E85" w:rsidRDefault="00916D18">
      <w:pPr>
        <w:jc w:val="both"/>
        <w:rPr>
          <w:del w:id="74" w:author="Abhisek Karmakar" w:date="2018-03-10T22:23:00Z"/>
        </w:rPr>
      </w:pPr>
    </w:p>
    <w:p w:rsidR="00916D18" w:rsidRPr="00EB2B09" w:rsidDel="00EF7E85" w:rsidRDefault="00916D18">
      <w:pPr>
        <w:jc w:val="both"/>
        <w:rPr>
          <w:del w:id="75" w:author="Abhisek Karmakar" w:date="2018-03-10T22:23:00Z"/>
        </w:rPr>
      </w:pPr>
    </w:p>
    <w:p w:rsidR="00916D18" w:rsidRPr="00EB2B09" w:rsidDel="00EF7E85" w:rsidRDefault="00916D18">
      <w:pPr>
        <w:jc w:val="both"/>
        <w:rPr>
          <w:del w:id="76" w:author="Abhisek Karmakar" w:date="2018-03-10T22:23:00Z"/>
        </w:rPr>
        <w:pPrChange w:id="77" w:author="Abhisek Karmakar" w:date="2018-03-10T22:23:00Z">
          <w:pPr>
            <w:pStyle w:val="BodyText"/>
          </w:pPr>
        </w:pPrChange>
      </w:pPr>
      <w:del w:id="78" w:author="Abhisek Karmakar" w:date="2018-03-10T22:23:00Z">
        <w:r w:rsidRPr="00EB2B09" w:rsidDel="00EF7E85">
          <w:delText>This is to certify that the project report entitled “</w:delText>
        </w:r>
        <w:r w:rsidR="00AF7E01" w:rsidRPr="00EB2B09" w:rsidDel="00EF7E85">
          <w:delText>Identification of Optimum Drug Combination</w:delText>
        </w:r>
        <w:r w:rsidR="00255A0F" w:rsidRPr="00EB2B09" w:rsidDel="00EF7E85">
          <w:delText xml:space="preserve"> for Cancer using Boolean Networks</w:delText>
        </w:r>
        <w:r w:rsidRPr="00EB2B09" w:rsidDel="00EF7E85">
          <w:delText>” prepared under my supervision by</w:delText>
        </w:r>
        <w:r w:rsidR="00755500" w:rsidDel="00EF7E85">
          <w:delText xml:space="preserve"> </w:delText>
        </w:r>
        <w:r w:rsidR="00255A0F" w:rsidRPr="00EB2B09" w:rsidDel="00EF7E85">
          <w:rPr>
            <w:i/>
          </w:rPr>
          <w:delText>Abhisek Karmakar (13000114006), Argha Nandan</w:delText>
        </w:r>
        <w:r w:rsidR="00E507D7" w:rsidRPr="00EB2B09" w:rsidDel="00EF7E85">
          <w:rPr>
            <w:i/>
          </w:rPr>
          <w:delText xml:space="preserve"> (13000114015), and Bishal Saha (13000114023)</w:delText>
        </w:r>
        <w:r w:rsidRPr="00EB2B09" w:rsidDel="00EF7E85">
          <w:rPr>
            <w:i/>
          </w:rPr>
          <w:delText>,</w:delText>
        </w:r>
        <w:r w:rsidRPr="00EB2B09" w:rsidDel="00EF7E85">
          <w:delText xml:space="preserve"> be accepted in partial fulfillment for the degree of Bachelor o</w:delText>
        </w:r>
        <w:r w:rsidR="00E507D7" w:rsidRPr="00EB2B09" w:rsidDel="00EF7E85">
          <w:delText>f Technology in Computer Science and Engineering.</w:delText>
        </w:r>
      </w:del>
    </w:p>
    <w:p w:rsidR="00677DB9" w:rsidRPr="00EB2B09" w:rsidDel="00EF7E85" w:rsidRDefault="00677DB9">
      <w:pPr>
        <w:jc w:val="both"/>
        <w:rPr>
          <w:del w:id="79" w:author="Abhisek Karmakar" w:date="2018-03-10T22:23:00Z"/>
        </w:rPr>
        <w:pPrChange w:id="80" w:author="Abhisek Karmakar" w:date="2018-03-10T22:23:00Z">
          <w:pPr>
            <w:pStyle w:val="BodyText"/>
          </w:pPr>
        </w:pPrChange>
      </w:pPr>
    </w:p>
    <w:p w:rsidR="00677DB9" w:rsidRPr="00EB2B09" w:rsidDel="00EF7E85" w:rsidRDefault="00677DB9">
      <w:pPr>
        <w:jc w:val="both"/>
        <w:rPr>
          <w:del w:id="81" w:author="Abhisek Karmakar" w:date="2018-03-10T22:23:00Z"/>
        </w:rPr>
        <w:pPrChange w:id="82" w:author="Abhisek Karmakar" w:date="2018-03-10T22:23:00Z">
          <w:pPr>
            <w:pStyle w:val="BodyText"/>
          </w:pPr>
        </w:pPrChange>
      </w:pPr>
      <w:del w:id="83" w:author="Abhisek Karmakar" w:date="2018-03-10T22:23:00Z">
        <w:r w:rsidRPr="00EB2B09" w:rsidDel="00EF7E85">
          <w:delText>It is to be understood that by this approval, the undersigned does not necessarily endorse or approve any statement made, opinion expressed or conclusion drawn thereof, but approves the report only for the purpose for which it has been submitted.</w:delText>
        </w:r>
      </w:del>
    </w:p>
    <w:p w:rsidR="00DD26B5" w:rsidRPr="00EB2B09" w:rsidDel="00EF7E85" w:rsidRDefault="00DD26B5">
      <w:pPr>
        <w:jc w:val="both"/>
        <w:rPr>
          <w:del w:id="84" w:author="Abhisek Karmakar" w:date="2018-03-10T22:23:00Z"/>
        </w:rPr>
        <w:pPrChange w:id="85" w:author="Abhisek Karmakar" w:date="2018-03-10T22:23:00Z">
          <w:pPr>
            <w:pStyle w:val="BodyText"/>
          </w:pPr>
        </w:pPrChange>
      </w:pPr>
    </w:p>
    <w:p w:rsidR="00916D18" w:rsidRPr="00EB2B09" w:rsidDel="00EF7E85" w:rsidRDefault="00916D18">
      <w:pPr>
        <w:jc w:val="both"/>
        <w:rPr>
          <w:del w:id="86" w:author="Abhisek Karmakar" w:date="2018-03-10T22:23:00Z"/>
        </w:rPr>
        <w:pPrChange w:id="87" w:author="Abhisek Karmakar" w:date="2018-03-10T22:23:00Z">
          <w:pPr>
            <w:pStyle w:val="BodyText"/>
          </w:pPr>
        </w:pPrChange>
      </w:pPr>
    </w:p>
    <w:p w:rsidR="00916D18" w:rsidRPr="00EB2B09" w:rsidDel="00EF7E85" w:rsidRDefault="00916D18">
      <w:pPr>
        <w:jc w:val="both"/>
        <w:rPr>
          <w:del w:id="88" w:author="Abhisek Karmakar" w:date="2018-03-10T22:23:00Z"/>
        </w:rPr>
        <w:pPrChange w:id="89" w:author="Abhisek Karmakar" w:date="2018-03-10T22:23:00Z">
          <w:pPr>
            <w:pStyle w:val="BodyText"/>
          </w:pPr>
        </w:pPrChange>
      </w:pPr>
    </w:p>
    <w:p w:rsidR="00916D18" w:rsidRPr="00EB2B09" w:rsidDel="00EF7E85" w:rsidRDefault="00916D18">
      <w:pPr>
        <w:jc w:val="both"/>
        <w:rPr>
          <w:del w:id="90" w:author="Abhisek Karmakar" w:date="2018-03-10T22:23:00Z"/>
        </w:rPr>
        <w:pPrChange w:id="91" w:author="Abhisek Karmakar" w:date="2018-03-10T22:23:00Z">
          <w:pPr>
            <w:pStyle w:val="BodyText"/>
          </w:pPr>
        </w:pPrChange>
      </w:pPr>
    </w:p>
    <w:p w:rsidR="00916D18" w:rsidRPr="00EB2B09" w:rsidDel="00EF7E85" w:rsidRDefault="00916D18">
      <w:pPr>
        <w:jc w:val="both"/>
        <w:rPr>
          <w:del w:id="92" w:author="Abhisek Karmakar" w:date="2018-03-10T22:23:00Z"/>
        </w:rPr>
        <w:pPrChange w:id="93" w:author="Abhisek Karmakar" w:date="2018-03-10T22:23:00Z">
          <w:pPr>
            <w:pStyle w:val="BodyText"/>
          </w:pPr>
        </w:pPrChange>
      </w:pPr>
    </w:p>
    <w:p w:rsidR="00916D18" w:rsidRPr="00EB2B09" w:rsidDel="00EF7E85" w:rsidRDefault="00916D18">
      <w:pPr>
        <w:jc w:val="both"/>
        <w:rPr>
          <w:del w:id="94" w:author="Abhisek Karmakar" w:date="2018-03-10T22:23:00Z"/>
        </w:rPr>
        <w:pPrChange w:id="95" w:author="Abhisek Karmakar" w:date="2018-03-10T22:23:00Z">
          <w:pPr>
            <w:pStyle w:val="BodyText"/>
          </w:pPr>
        </w:pPrChange>
      </w:pPr>
    </w:p>
    <w:p w:rsidR="00EA5235" w:rsidRPr="00EB2B09" w:rsidDel="00EF7E85" w:rsidRDefault="00EA5235">
      <w:pPr>
        <w:jc w:val="both"/>
        <w:rPr>
          <w:del w:id="96" w:author="Abhisek Karmakar" w:date="2018-03-10T22:23:00Z"/>
        </w:rPr>
        <w:pPrChange w:id="97" w:author="Abhisek Karmakar" w:date="2018-03-10T22:23:00Z">
          <w:pPr>
            <w:pStyle w:val="BodyText"/>
          </w:pPr>
        </w:pPrChange>
      </w:pPr>
      <w:del w:id="98" w:author="Abhisek Karmakar" w:date="2018-03-10T22:23:00Z">
        <w:r w:rsidRPr="00EB2B09" w:rsidDel="00EF7E85">
          <w:delText xml:space="preserve">……………………………………….. </w:delText>
        </w:r>
        <w:r w:rsidRPr="00EB2B09" w:rsidDel="00EF7E85">
          <w:tab/>
          <w:delText xml:space="preserve">       …</w:delText>
        </w:r>
        <w:r w:rsidRPr="00EB2B09" w:rsidDel="00EF7E85">
          <w:tab/>
          <w:delText>………………………………………</w:delText>
        </w:r>
      </w:del>
    </w:p>
    <w:p w:rsidR="008E1831" w:rsidRPr="00EB2B09" w:rsidDel="00EF7E85" w:rsidRDefault="008E1831">
      <w:pPr>
        <w:jc w:val="both"/>
        <w:rPr>
          <w:del w:id="99" w:author="Abhisek Karmakar" w:date="2018-03-10T22:23:00Z"/>
          <w:b/>
          <w:bCs/>
        </w:rPr>
        <w:pPrChange w:id="100" w:author="Abhisek Karmakar" w:date="2018-03-10T22:23:00Z">
          <w:pPr>
            <w:pStyle w:val="BodyText"/>
          </w:pPr>
        </w:pPrChange>
      </w:pPr>
      <w:del w:id="101" w:author="Abhisek Karmakar" w:date="2018-03-10T22:23:00Z">
        <w:r w:rsidRPr="00EB2B09" w:rsidDel="00EF7E85">
          <w:rPr>
            <w:b/>
            <w:bCs/>
          </w:rPr>
          <w:delText>M</w:delText>
        </w:r>
        <w:r w:rsidR="00755500" w:rsidDel="00EF7E85">
          <w:rPr>
            <w:b/>
            <w:bCs/>
          </w:rPr>
          <w:delText>r. Tapan Chowdhury</w:delText>
        </w:r>
        <w:r w:rsidR="00755500" w:rsidDel="00EF7E85">
          <w:rPr>
            <w:b/>
            <w:bCs/>
          </w:rPr>
          <w:tab/>
        </w:r>
        <w:r w:rsidR="00755500" w:rsidDel="00EF7E85">
          <w:rPr>
            <w:b/>
            <w:bCs/>
          </w:rPr>
          <w:tab/>
        </w:r>
        <w:r w:rsidR="00755500" w:rsidDel="00EF7E85">
          <w:rPr>
            <w:b/>
            <w:bCs/>
          </w:rPr>
          <w:tab/>
        </w:r>
        <w:r w:rsidR="00755500" w:rsidDel="00EF7E85">
          <w:rPr>
            <w:b/>
            <w:bCs/>
          </w:rPr>
          <w:tab/>
          <w:delText>Mrs. Poula</w:delText>
        </w:r>
        <w:r w:rsidRPr="00EB2B09" w:rsidDel="00EF7E85">
          <w:rPr>
            <w:b/>
            <w:bCs/>
          </w:rPr>
          <w:delText>mi Dutta</w:delText>
        </w:r>
      </w:del>
    </w:p>
    <w:p w:rsidR="008E1831" w:rsidRPr="00EB2B09" w:rsidDel="00EF7E85" w:rsidRDefault="008E1831">
      <w:pPr>
        <w:jc w:val="both"/>
        <w:rPr>
          <w:del w:id="102" w:author="Abhisek Karmakar" w:date="2018-03-10T22:23:00Z"/>
        </w:rPr>
        <w:pPrChange w:id="103" w:author="Abhisek Karmakar" w:date="2018-03-10T22:23:00Z">
          <w:pPr>
            <w:pStyle w:val="BodyText"/>
          </w:pPr>
        </w:pPrChange>
      </w:pPr>
      <w:del w:id="104" w:author="Abhisek Karmakar" w:date="2018-03-10T22:23:00Z">
        <w:r w:rsidRPr="00EB2B09" w:rsidDel="00EF7E85">
          <w:delText>Asst. Professor</w:delText>
        </w:r>
        <w:r w:rsidRPr="00EB2B09" w:rsidDel="00EF7E85">
          <w:tab/>
        </w:r>
        <w:r w:rsidRPr="00EB2B09" w:rsidDel="00EF7E85">
          <w:tab/>
        </w:r>
        <w:r w:rsidRPr="00EB2B09" w:rsidDel="00EF7E85">
          <w:tab/>
        </w:r>
        <w:r w:rsidRPr="00EB2B09" w:rsidDel="00EF7E85">
          <w:tab/>
        </w:r>
        <w:r w:rsidRPr="00EB2B09" w:rsidDel="00EF7E85">
          <w:tab/>
          <w:delText>In-Charge</w:delText>
        </w:r>
      </w:del>
    </w:p>
    <w:p w:rsidR="008E1831" w:rsidRPr="00EB2B09" w:rsidDel="00EF7E85" w:rsidRDefault="008E1831">
      <w:pPr>
        <w:jc w:val="both"/>
        <w:rPr>
          <w:del w:id="105" w:author="Abhisek Karmakar" w:date="2018-03-10T22:23:00Z"/>
        </w:rPr>
        <w:pPrChange w:id="106" w:author="Abhisek Karmakar" w:date="2018-03-10T22:23:00Z">
          <w:pPr>
            <w:pStyle w:val="BodyText"/>
          </w:pPr>
        </w:pPrChange>
      </w:pPr>
      <w:del w:id="107" w:author="Abhisek Karmakar" w:date="2018-03-10T22:23:00Z">
        <w:r w:rsidRPr="00EB2B09" w:rsidDel="00EF7E85">
          <w:delText>Computer Science and Engineering</w:delText>
        </w:r>
        <w:r w:rsidRPr="00EB2B09" w:rsidDel="00EF7E85">
          <w:tab/>
        </w:r>
        <w:r w:rsidRPr="00EB2B09" w:rsidDel="00EF7E85">
          <w:tab/>
        </w:r>
        <w:r w:rsidRPr="00EB2B09" w:rsidDel="00EF7E85">
          <w:tab/>
          <w:delText>Computer Science and Engineering</w:delText>
        </w:r>
      </w:del>
    </w:p>
    <w:p w:rsidR="00EA5235" w:rsidRPr="00EB2B09" w:rsidDel="00EF7E85" w:rsidRDefault="008E1831">
      <w:pPr>
        <w:jc w:val="both"/>
        <w:rPr>
          <w:del w:id="108" w:author="Abhisek Karmakar" w:date="2018-03-10T22:23:00Z"/>
        </w:rPr>
        <w:pPrChange w:id="109" w:author="Abhisek Karmakar" w:date="2018-03-10T22:23:00Z">
          <w:pPr>
            <w:pStyle w:val="BodyText"/>
          </w:pPr>
        </w:pPrChange>
      </w:pPr>
      <w:del w:id="110" w:author="Abhisek Karmakar" w:date="2018-03-10T22:23:00Z">
        <w:r w:rsidRPr="00EB2B09" w:rsidDel="00EF7E85">
          <w:delText>Techno India, Salt Lake</w:delText>
        </w:r>
        <w:r w:rsidRPr="00EB2B09" w:rsidDel="00EF7E85">
          <w:tab/>
        </w:r>
        <w:r w:rsidRPr="00EB2B09" w:rsidDel="00EF7E85">
          <w:tab/>
        </w:r>
        <w:r w:rsidRPr="00EB2B09" w:rsidDel="00EF7E85">
          <w:tab/>
        </w:r>
        <w:r w:rsidRPr="00EB2B09" w:rsidDel="00EF7E85">
          <w:tab/>
          <w:delText>Techno India, Salt Lake</w:delText>
        </w:r>
      </w:del>
    </w:p>
    <w:p w:rsidR="008E1831" w:rsidRPr="00EB2B09" w:rsidDel="00EF7E85" w:rsidRDefault="008E1831">
      <w:pPr>
        <w:jc w:val="both"/>
        <w:rPr>
          <w:del w:id="111" w:author="Abhisek Karmakar" w:date="2018-03-10T22:23:00Z"/>
        </w:rPr>
        <w:pPrChange w:id="112" w:author="Abhisek Karmakar" w:date="2018-03-10T22:23:00Z">
          <w:pPr>
            <w:pStyle w:val="BodyText"/>
          </w:pPr>
        </w:pPrChange>
      </w:pPr>
    </w:p>
    <w:p w:rsidR="008E1831" w:rsidRPr="00EB2B09" w:rsidDel="00EF7E85" w:rsidRDefault="008E1831">
      <w:pPr>
        <w:jc w:val="both"/>
        <w:rPr>
          <w:del w:id="113" w:author="Abhisek Karmakar" w:date="2018-03-10T22:23:00Z"/>
        </w:rPr>
        <w:pPrChange w:id="114" w:author="Abhisek Karmakar" w:date="2018-03-10T22:23:00Z">
          <w:pPr>
            <w:pStyle w:val="BodyText"/>
          </w:pPr>
        </w:pPrChange>
      </w:pPr>
    </w:p>
    <w:p w:rsidR="00916D18" w:rsidRPr="00EB2B09" w:rsidDel="00EF7E85" w:rsidRDefault="00916D18">
      <w:pPr>
        <w:jc w:val="both"/>
        <w:rPr>
          <w:del w:id="115" w:author="Abhisek Karmakar" w:date="2018-03-10T22:23:00Z"/>
        </w:rPr>
        <w:pPrChange w:id="116" w:author="Abhisek Karmakar" w:date="2018-03-10T22:23:00Z">
          <w:pPr>
            <w:pStyle w:val="BodyText"/>
          </w:pPr>
        </w:pPrChange>
      </w:pPr>
    </w:p>
    <w:p w:rsidR="00916D18" w:rsidRPr="00EB2B09" w:rsidDel="00EF7E85" w:rsidRDefault="00916D18">
      <w:pPr>
        <w:jc w:val="both"/>
        <w:rPr>
          <w:del w:id="117" w:author="Abhisek Karmakar" w:date="2018-03-10T22:23:00Z"/>
        </w:rPr>
        <w:pPrChange w:id="118" w:author="Abhisek Karmakar" w:date="2018-03-10T22:23:00Z">
          <w:pPr>
            <w:pStyle w:val="BodyText"/>
          </w:pPr>
        </w:pPrChange>
      </w:pPr>
    </w:p>
    <w:p w:rsidR="00916D18" w:rsidRPr="00EB2B09" w:rsidDel="00EF7E85" w:rsidRDefault="00916D18">
      <w:pPr>
        <w:jc w:val="both"/>
        <w:rPr>
          <w:del w:id="119" w:author="Abhisek Karmakar" w:date="2018-03-10T22:23:00Z"/>
        </w:rPr>
        <w:pPrChange w:id="120" w:author="Abhisek Karmakar" w:date="2018-03-10T22:23:00Z">
          <w:pPr>
            <w:pStyle w:val="BodyText"/>
          </w:pPr>
        </w:pPrChange>
      </w:pPr>
    </w:p>
    <w:p w:rsidR="00916D18" w:rsidRPr="00EB2B09" w:rsidDel="00EF7E85" w:rsidRDefault="00916D18">
      <w:pPr>
        <w:jc w:val="both"/>
        <w:rPr>
          <w:del w:id="121" w:author="Abhisek Karmakar" w:date="2018-03-10T22:23:00Z"/>
        </w:rPr>
        <w:pPrChange w:id="122" w:author="Abhisek Karmakar" w:date="2018-03-10T22:23:00Z">
          <w:pPr>
            <w:pStyle w:val="BodyText"/>
          </w:pPr>
        </w:pPrChange>
      </w:pPr>
    </w:p>
    <w:p w:rsidR="00916D18" w:rsidRPr="00EB2B09" w:rsidDel="00EF7E85" w:rsidRDefault="00916D18">
      <w:pPr>
        <w:jc w:val="both"/>
        <w:rPr>
          <w:del w:id="123" w:author="Abhisek Karmakar" w:date="2018-03-10T22:23:00Z"/>
        </w:rPr>
        <w:pPrChange w:id="124" w:author="Abhisek Karmakar" w:date="2018-03-10T22:23:00Z">
          <w:pPr>
            <w:pStyle w:val="BodyText"/>
          </w:pPr>
        </w:pPrChange>
      </w:pPr>
    </w:p>
    <w:p w:rsidR="00916D18" w:rsidRPr="00EB2B09" w:rsidDel="00EF7E85" w:rsidRDefault="00916D18">
      <w:pPr>
        <w:jc w:val="both"/>
        <w:rPr>
          <w:del w:id="125" w:author="Abhisek Karmakar" w:date="2018-03-10T22:23:00Z"/>
        </w:rPr>
        <w:pPrChange w:id="126" w:author="Abhisek Karmakar" w:date="2018-03-10T22:23:00Z">
          <w:pPr>
            <w:pStyle w:val="BodyText"/>
          </w:pPr>
        </w:pPrChange>
      </w:pPr>
    </w:p>
    <w:p w:rsidR="00916D18" w:rsidRPr="00EB2B09" w:rsidDel="00EF7E85" w:rsidRDefault="00916D18">
      <w:pPr>
        <w:jc w:val="both"/>
        <w:rPr>
          <w:del w:id="127" w:author="Abhisek Karmakar" w:date="2018-03-10T22:23:00Z"/>
        </w:rPr>
        <w:pPrChange w:id="128" w:author="Abhisek Karmakar" w:date="2018-03-10T22:23:00Z">
          <w:pPr>
            <w:pStyle w:val="BodyText"/>
          </w:pPr>
        </w:pPrChange>
      </w:pPr>
    </w:p>
    <w:p w:rsidR="00916D18" w:rsidRPr="00EB2B09" w:rsidDel="00EF7E85" w:rsidRDefault="00916D18">
      <w:pPr>
        <w:jc w:val="both"/>
        <w:rPr>
          <w:del w:id="129" w:author="Abhisek Karmakar" w:date="2018-03-10T22:23:00Z"/>
        </w:rPr>
        <w:pPrChange w:id="130" w:author="Abhisek Karmakar" w:date="2018-03-10T22:23:00Z">
          <w:pPr>
            <w:pStyle w:val="BodyText"/>
          </w:pPr>
        </w:pPrChange>
      </w:pPr>
    </w:p>
    <w:p w:rsidR="00916D18" w:rsidRPr="00EB2B09" w:rsidDel="00EF7E85" w:rsidRDefault="00916D18">
      <w:pPr>
        <w:jc w:val="both"/>
        <w:rPr>
          <w:del w:id="131" w:author="Abhisek Karmakar" w:date="2018-03-10T22:23:00Z"/>
        </w:rPr>
        <w:pPrChange w:id="132" w:author="Abhisek Karmakar" w:date="2018-03-10T22:23:00Z">
          <w:pPr>
            <w:pStyle w:val="BodyText"/>
          </w:pPr>
        </w:pPrChange>
      </w:pPr>
    </w:p>
    <w:p w:rsidR="008F31B8" w:rsidRDefault="00CA74E7">
      <w:pPr>
        <w:jc w:val="both"/>
        <w:rPr>
          <w:b/>
          <w:u w:val="single"/>
        </w:rPr>
        <w:pPrChange w:id="133" w:author="Abhisek Karmakar" w:date="2018-03-10T22:23:00Z">
          <w:pPr>
            <w:pStyle w:val="BodyText"/>
            <w:tabs>
              <w:tab w:val="center" w:pos="4320"/>
            </w:tabs>
          </w:pPr>
        </w:pPrChange>
      </w:pPr>
      <w:del w:id="134" w:author="Abhisek Karmakar" w:date="2018-03-10T22:23:00Z">
        <w:r w:rsidRPr="00EB2B09" w:rsidDel="00EF7E85">
          <w:br w:type="page"/>
        </w:r>
      </w:del>
      <w:r w:rsidR="00B57F03" w:rsidRPr="00EB2B09">
        <w:tab/>
      </w:r>
      <w:r w:rsidR="008F31B8" w:rsidRPr="008F31B8">
        <w:rPr>
          <w:b/>
          <w:u w:val="single"/>
        </w:rPr>
        <w:t>TABLE OF CONTENTS</w:t>
      </w:r>
    </w:p>
    <w:p w:rsidR="008F31B8" w:rsidRDefault="008F31B8" w:rsidP="008F31B8">
      <w:pPr>
        <w:jc w:val="center"/>
        <w:rPr>
          <w:b/>
          <w:u w:val="single"/>
        </w:rPr>
      </w:pPr>
    </w:p>
    <w:tbl>
      <w:tblPr>
        <w:tblStyle w:val="TableGrid"/>
        <w:tblW w:w="0" w:type="auto"/>
        <w:tblLook w:val="04A0" w:firstRow="1" w:lastRow="0" w:firstColumn="1" w:lastColumn="0" w:noHBand="0" w:noVBand="1"/>
      </w:tblPr>
      <w:tblGrid>
        <w:gridCol w:w="1101"/>
        <w:gridCol w:w="6095"/>
        <w:gridCol w:w="1660"/>
      </w:tblGrid>
      <w:tr w:rsidR="008F31B8" w:rsidTr="008F31B8">
        <w:tc>
          <w:tcPr>
            <w:tcW w:w="1101" w:type="dxa"/>
          </w:tcPr>
          <w:p w:rsidR="008F31B8" w:rsidRPr="008F31B8" w:rsidRDefault="008F31B8" w:rsidP="008F31B8">
            <w:pPr>
              <w:jc w:val="center"/>
              <w:rPr>
                <w:b/>
              </w:rPr>
            </w:pPr>
            <w:r>
              <w:rPr>
                <w:b/>
              </w:rPr>
              <w:t>SL. No.</w:t>
            </w:r>
          </w:p>
        </w:tc>
        <w:tc>
          <w:tcPr>
            <w:tcW w:w="6095" w:type="dxa"/>
          </w:tcPr>
          <w:p w:rsidR="008F31B8" w:rsidRPr="008F31B8" w:rsidRDefault="008F31B8" w:rsidP="008F31B8">
            <w:pPr>
              <w:jc w:val="center"/>
              <w:rPr>
                <w:b/>
              </w:rPr>
            </w:pPr>
            <w:r>
              <w:rPr>
                <w:b/>
              </w:rPr>
              <w:t>TOPIC</w:t>
            </w:r>
          </w:p>
        </w:tc>
        <w:tc>
          <w:tcPr>
            <w:tcW w:w="1660" w:type="dxa"/>
          </w:tcPr>
          <w:p w:rsidR="008F31B8" w:rsidRPr="008F31B8" w:rsidRDefault="008F31B8" w:rsidP="008F31B8">
            <w:pPr>
              <w:jc w:val="center"/>
              <w:rPr>
                <w:b/>
              </w:rPr>
            </w:pPr>
            <w:r>
              <w:rPr>
                <w:b/>
              </w:rPr>
              <w:t>PAGE NO.</w:t>
            </w:r>
          </w:p>
        </w:tc>
      </w:tr>
      <w:tr w:rsidR="008F31B8" w:rsidTr="008F31B8">
        <w:tc>
          <w:tcPr>
            <w:tcW w:w="1101" w:type="dxa"/>
          </w:tcPr>
          <w:p w:rsidR="008F31B8" w:rsidRPr="008F31B8" w:rsidRDefault="008F31B8" w:rsidP="00C86E5A">
            <w:pPr>
              <w:rPr>
                <w:b/>
              </w:rPr>
            </w:pPr>
            <w:r>
              <w:rPr>
                <w:b/>
              </w:rPr>
              <w:t>1</w:t>
            </w:r>
          </w:p>
        </w:tc>
        <w:tc>
          <w:tcPr>
            <w:tcW w:w="6095" w:type="dxa"/>
          </w:tcPr>
          <w:p w:rsidR="008F31B8" w:rsidRPr="00755500" w:rsidRDefault="008F31B8" w:rsidP="008F31B8">
            <w:pPr>
              <w:rPr>
                <w:b/>
              </w:rPr>
            </w:pPr>
            <w:r w:rsidRPr="00755500">
              <w:rPr>
                <w:b/>
              </w:rPr>
              <w:t>Introduction</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8F31B8" w:rsidP="00C86E5A">
            <w:pPr>
              <w:jc w:val="center"/>
              <w:rPr>
                <w:b/>
              </w:rPr>
            </w:pPr>
            <w:r>
              <w:rPr>
                <w:b/>
              </w:rPr>
              <w:t>1.1</w:t>
            </w:r>
          </w:p>
        </w:tc>
        <w:tc>
          <w:tcPr>
            <w:tcW w:w="6095" w:type="dxa"/>
          </w:tcPr>
          <w:p w:rsidR="008F31B8" w:rsidRPr="008F31B8" w:rsidRDefault="008F31B8" w:rsidP="008F31B8">
            <w:pPr>
              <w:rPr>
                <w:bCs/>
              </w:rPr>
            </w:pPr>
            <w:r>
              <w:rPr>
                <w:bCs/>
              </w:rPr>
              <w:t>Briefing</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8F31B8" w:rsidP="00C86E5A">
            <w:pPr>
              <w:jc w:val="center"/>
              <w:rPr>
                <w:b/>
              </w:rPr>
            </w:pPr>
            <w:r>
              <w:rPr>
                <w:b/>
              </w:rPr>
              <w:t>1.2</w:t>
            </w:r>
          </w:p>
        </w:tc>
        <w:tc>
          <w:tcPr>
            <w:tcW w:w="6095" w:type="dxa"/>
          </w:tcPr>
          <w:p w:rsidR="008F31B8" w:rsidRPr="008F31B8" w:rsidRDefault="008F31B8" w:rsidP="008F31B8">
            <w:pPr>
              <w:rPr>
                <w:bCs/>
              </w:rPr>
            </w:pPr>
            <w:r>
              <w:rPr>
                <w:bCs/>
              </w:rPr>
              <w:t xml:space="preserve">Problem Domain </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8F31B8" w:rsidP="00C86E5A">
            <w:pPr>
              <w:jc w:val="center"/>
              <w:rPr>
                <w:b/>
              </w:rPr>
            </w:pPr>
            <w:r>
              <w:rPr>
                <w:b/>
              </w:rPr>
              <w:t>1.3</w:t>
            </w:r>
          </w:p>
        </w:tc>
        <w:tc>
          <w:tcPr>
            <w:tcW w:w="6095" w:type="dxa"/>
          </w:tcPr>
          <w:p w:rsidR="008F31B8" w:rsidRPr="008F31B8" w:rsidRDefault="008F31B8" w:rsidP="008F31B8">
            <w:pPr>
              <w:rPr>
                <w:bCs/>
              </w:rPr>
            </w:pPr>
            <w:r>
              <w:rPr>
                <w:bCs/>
              </w:rPr>
              <w:t>Glossary</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3862A4" w:rsidP="00C86E5A">
            <w:pPr>
              <w:rPr>
                <w:b/>
              </w:rPr>
            </w:pPr>
            <w:r>
              <w:rPr>
                <w:b/>
              </w:rPr>
              <w:t>2</w:t>
            </w:r>
          </w:p>
        </w:tc>
        <w:tc>
          <w:tcPr>
            <w:tcW w:w="6095" w:type="dxa"/>
          </w:tcPr>
          <w:p w:rsidR="008F31B8" w:rsidRPr="00755500" w:rsidRDefault="003862A4" w:rsidP="008F31B8">
            <w:pPr>
              <w:rPr>
                <w:b/>
              </w:rPr>
            </w:pPr>
            <w:r w:rsidRPr="00755500">
              <w:rPr>
                <w:b/>
              </w:rPr>
              <w:t>Problem Definition</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3862A4" w:rsidP="00C86E5A">
            <w:pPr>
              <w:jc w:val="center"/>
              <w:rPr>
                <w:b/>
              </w:rPr>
            </w:pPr>
            <w:r>
              <w:rPr>
                <w:b/>
              </w:rPr>
              <w:t>2.1</w:t>
            </w:r>
          </w:p>
        </w:tc>
        <w:tc>
          <w:tcPr>
            <w:tcW w:w="6095" w:type="dxa"/>
          </w:tcPr>
          <w:p w:rsidR="008F31B8" w:rsidRPr="008F31B8" w:rsidRDefault="003862A4" w:rsidP="008F31B8">
            <w:pPr>
              <w:rPr>
                <w:bCs/>
              </w:rPr>
            </w:pPr>
            <w:r>
              <w:rPr>
                <w:bCs/>
              </w:rPr>
              <w:t>Scope</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3862A4" w:rsidP="00C86E5A">
            <w:pPr>
              <w:jc w:val="center"/>
              <w:rPr>
                <w:b/>
              </w:rPr>
            </w:pPr>
            <w:r>
              <w:rPr>
                <w:b/>
              </w:rPr>
              <w:t>2.2</w:t>
            </w:r>
          </w:p>
        </w:tc>
        <w:tc>
          <w:tcPr>
            <w:tcW w:w="6095" w:type="dxa"/>
          </w:tcPr>
          <w:p w:rsidR="008F31B8" w:rsidRPr="008F31B8" w:rsidRDefault="003862A4" w:rsidP="00A46AF7">
            <w:pPr>
              <w:rPr>
                <w:bCs/>
              </w:rPr>
            </w:pPr>
            <w:r>
              <w:rPr>
                <w:bCs/>
              </w:rPr>
              <w:t>Exclusions</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3862A4" w:rsidP="00C86E5A">
            <w:pPr>
              <w:jc w:val="center"/>
              <w:rPr>
                <w:b/>
              </w:rPr>
            </w:pPr>
            <w:r>
              <w:rPr>
                <w:b/>
              </w:rPr>
              <w:t>2.3</w:t>
            </w:r>
          </w:p>
        </w:tc>
        <w:tc>
          <w:tcPr>
            <w:tcW w:w="6095" w:type="dxa"/>
          </w:tcPr>
          <w:p w:rsidR="008F31B8" w:rsidRPr="008F31B8" w:rsidRDefault="003862A4" w:rsidP="008F31B8">
            <w:pPr>
              <w:rPr>
                <w:bCs/>
              </w:rPr>
            </w:pPr>
            <w:r>
              <w:rPr>
                <w:bCs/>
              </w:rPr>
              <w:t>Assumptions</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5A42B5" w:rsidP="00C86E5A">
            <w:pPr>
              <w:rPr>
                <w:b/>
              </w:rPr>
            </w:pPr>
            <w:r>
              <w:rPr>
                <w:b/>
              </w:rPr>
              <w:t>3</w:t>
            </w:r>
          </w:p>
        </w:tc>
        <w:tc>
          <w:tcPr>
            <w:tcW w:w="6095" w:type="dxa"/>
          </w:tcPr>
          <w:p w:rsidR="008F31B8" w:rsidRPr="00755500" w:rsidRDefault="005A42B5" w:rsidP="008F31B8">
            <w:pPr>
              <w:rPr>
                <w:b/>
              </w:rPr>
            </w:pPr>
            <w:r w:rsidRPr="00755500">
              <w:rPr>
                <w:b/>
              </w:rPr>
              <w:t>Related Study</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5A42B5" w:rsidP="00C86E5A">
            <w:pPr>
              <w:jc w:val="center"/>
              <w:rPr>
                <w:b/>
              </w:rPr>
            </w:pPr>
            <w:r>
              <w:rPr>
                <w:b/>
              </w:rPr>
              <w:t>3.1</w:t>
            </w:r>
          </w:p>
        </w:tc>
        <w:tc>
          <w:tcPr>
            <w:tcW w:w="6095" w:type="dxa"/>
          </w:tcPr>
          <w:p w:rsidR="008F31B8" w:rsidRPr="008F31B8" w:rsidRDefault="005A42B5" w:rsidP="008F31B8">
            <w:pPr>
              <w:rPr>
                <w:bCs/>
              </w:rPr>
            </w:pPr>
            <w:r>
              <w:rPr>
                <w:bCs/>
              </w:rPr>
              <w:t>GRN</w:t>
            </w:r>
          </w:p>
        </w:tc>
        <w:tc>
          <w:tcPr>
            <w:tcW w:w="1660" w:type="dxa"/>
          </w:tcPr>
          <w:p w:rsidR="008F31B8" w:rsidRPr="008F31B8" w:rsidRDefault="002830F8" w:rsidP="00755500">
            <w:pPr>
              <w:jc w:val="center"/>
              <w:rPr>
                <w:bCs/>
              </w:rPr>
            </w:pPr>
            <w:r>
              <w:rPr>
                <w:bCs/>
              </w:rPr>
              <w:t>3</w:t>
            </w:r>
          </w:p>
        </w:tc>
      </w:tr>
      <w:tr w:rsidR="008F31B8" w:rsidTr="008F31B8">
        <w:tc>
          <w:tcPr>
            <w:tcW w:w="1101" w:type="dxa"/>
          </w:tcPr>
          <w:p w:rsidR="008F31B8" w:rsidRPr="008F31B8" w:rsidRDefault="005A42B5" w:rsidP="00C86E5A">
            <w:pPr>
              <w:jc w:val="center"/>
              <w:rPr>
                <w:b/>
              </w:rPr>
            </w:pPr>
            <w:r>
              <w:rPr>
                <w:b/>
              </w:rPr>
              <w:t>3.2</w:t>
            </w:r>
          </w:p>
        </w:tc>
        <w:tc>
          <w:tcPr>
            <w:tcW w:w="6095" w:type="dxa"/>
          </w:tcPr>
          <w:p w:rsidR="008F31B8" w:rsidRPr="008F31B8" w:rsidRDefault="005A42B5" w:rsidP="008F31B8">
            <w:pPr>
              <w:rPr>
                <w:bCs/>
              </w:rPr>
            </w:pPr>
            <w:r>
              <w:rPr>
                <w:bCs/>
              </w:rPr>
              <w:t>Boolean Networks</w:t>
            </w:r>
          </w:p>
        </w:tc>
        <w:tc>
          <w:tcPr>
            <w:tcW w:w="1660" w:type="dxa"/>
          </w:tcPr>
          <w:p w:rsidR="008F31B8" w:rsidRPr="008F31B8" w:rsidRDefault="002830F8" w:rsidP="00755500">
            <w:pPr>
              <w:jc w:val="center"/>
              <w:rPr>
                <w:bCs/>
              </w:rPr>
            </w:pPr>
            <w:r>
              <w:rPr>
                <w:bCs/>
              </w:rPr>
              <w:t>3</w:t>
            </w:r>
          </w:p>
        </w:tc>
      </w:tr>
      <w:tr w:rsidR="008F31B8" w:rsidTr="008F31B8">
        <w:tc>
          <w:tcPr>
            <w:tcW w:w="1101" w:type="dxa"/>
          </w:tcPr>
          <w:p w:rsidR="008F31B8" w:rsidRPr="008F31B8" w:rsidRDefault="005A42B5" w:rsidP="00C86E5A">
            <w:pPr>
              <w:jc w:val="center"/>
              <w:rPr>
                <w:b/>
              </w:rPr>
            </w:pPr>
            <w:r>
              <w:rPr>
                <w:b/>
              </w:rPr>
              <w:t>3.3</w:t>
            </w:r>
          </w:p>
        </w:tc>
        <w:tc>
          <w:tcPr>
            <w:tcW w:w="6095" w:type="dxa"/>
          </w:tcPr>
          <w:p w:rsidR="008F31B8" w:rsidRPr="008F31B8" w:rsidRDefault="005A42B5" w:rsidP="008F31B8">
            <w:pPr>
              <w:rPr>
                <w:bCs/>
              </w:rPr>
            </w:pPr>
            <w:r>
              <w:rPr>
                <w:bCs/>
              </w:rPr>
              <w:t>Faults in BN</w:t>
            </w:r>
          </w:p>
        </w:tc>
        <w:tc>
          <w:tcPr>
            <w:tcW w:w="1660" w:type="dxa"/>
          </w:tcPr>
          <w:p w:rsidR="008F31B8" w:rsidRPr="008F31B8" w:rsidRDefault="002830F8" w:rsidP="00755500">
            <w:pPr>
              <w:jc w:val="center"/>
              <w:rPr>
                <w:bCs/>
              </w:rPr>
            </w:pPr>
            <w:r>
              <w:rPr>
                <w:bCs/>
              </w:rPr>
              <w:t>3</w:t>
            </w:r>
          </w:p>
        </w:tc>
      </w:tr>
      <w:tr w:rsidR="008F31B8" w:rsidTr="008F31B8">
        <w:tc>
          <w:tcPr>
            <w:tcW w:w="1101" w:type="dxa"/>
          </w:tcPr>
          <w:p w:rsidR="008F31B8" w:rsidRPr="008F31B8" w:rsidRDefault="005A42B5" w:rsidP="00C86E5A">
            <w:pPr>
              <w:rPr>
                <w:b/>
              </w:rPr>
            </w:pPr>
            <w:r>
              <w:rPr>
                <w:b/>
              </w:rPr>
              <w:t>4</w:t>
            </w:r>
          </w:p>
        </w:tc>
        <w:tc>
          <w:tcPr>
            <w:tcW w:w="6095" w:type="dxa"/>
          </w:tcPr>
          <w:p w:rsidR="008F31B8" w:rsidRPr="00755500" w:rsidRDefault="005A42B5" w:rsidP="008F31B8">
            <w:pPr>
              <w:rPr>
                <w:b/>
              </w:rPr>
            </w:pPr>
            <w:r w:rsidRPr="00755500">
              <w:rPr>
                <w:b/>
              </w:rPr>
              <w:t>Project Planning</w:t>
            </w:r>
          </w:p>
        </w:tc>
        <w:tc>
          <w:tcPr>
            <w:tcW w:w="1660" w:type="dxa"/>
          </w:tcPr>
          <w:p w:rsidR="008F31B8" w:rsidRPr="008F31B8" w:rsidRDefault="002830F8" w:rsidP="00755500">
            <w:pPr>
              <w:jc w:val="center"/>
              <w:rPr>
                <w:bCs/>
              </w:rPr>
            </w:pPr>
            <w:r>
              <w:rPr>
                <w:bCs/>
              </w:rPr>
              <w:t>4</w:t>
            </w:r>
          </w:p>
        </w:tc>
      </w:tr>
      <w:tr w:rsidR="008F31B8" w:rsidTr="008F31B8">
        <w:tc>
          <w:tcPr>
            <w:tcW w:w="1101" w:type="dxa"/>
          </w:tcPr>
          <w:p w:rsidR="008F31B8" w:rsidRPr="008F31B8" w:rsidRDefault="005A42B5" w:rsidP="00C86E5A">
            <w:pPr>
              <w:jc w:val="center"/>
              <w:rPr>
                <w:b/>
              </w:rPr>
            </w:pPr>
            <w:r>
              <w:rPr>
                <w:b/>
              </w:rPr>
              <w:t>4.1</w:t>
            </w:r>
          </w:p>
        </w:tc>
        <w:tc>
          <w:tcPr>
            <w:tcW w:w="6095" w:type="dxa"/>
          </w:tcPr>
          <w:p w:rsidR="008F31B8" w:rsidRPr="008F31B8" w:rsidRDefault="005A42B5" w:rsidP="008F31B8">
            <w:pPr>
              <w:rPr>
                <w:bCs/>
              </w:rPr>
            </w:pPr>
            <w:r>
              <w:rPr>
                <w:bCs/>
              </w:rPr>
              <w:t xml:space="preserve">Software Life Cycle Model </w:t>
            </w:r>
          </w:p>
        </w:tc>
        <w:tc>
          <w:tcPr>
            <w:tcW w:w="1660" w:type="dxa"/>
          </w:tcPr>
          <w:p w:rsidR="008F31B8" w:rsidRPr="008F31B8" w:rsidRDefault="001F06D1" w:rsidP="00755500">
            <w:pPr>
              <w:jc w:val="center"/>
              <w:rPr>
                <w:bCs/>
              </w:rPr>
            </w:pPr>
            <w:r>
              <w:rPr>
                <w:bCs/>
              </w:rPr>
              <w:t>4</w:t>
            </w:r>
          </w:p>
        </w:tc>
      </w:tr>
      <w:tr w:rsidR="008F31B8" w:rsidTr="008F31B8">
        <w:tc>
          <w:tcPr>
            <w:tcW w:w="1101" w:type="dxa"/>
          </w:tcPr>
          <w:p w:rsidR="008F31B8" w:rsidRPr="008F31B8" w:rsidRDefault="005A42B5" w:rsidP="00C86E5A">
            <w:pPr>
              <w:jc w:val="center"/>
              <w:rPr>
                <w:b/>
              </w:rPr>
            </w:pPr>
            <w:r>
              <w:rPr>
                <w:b/>
              </w:rPr>
              <w:t>4.2</w:t>
            </w:r>
          </w:p>
        </w:tc>
        <w:tc>
          <w:tcPr>
            <w:tcW w:w="6095" w:type="dxa"/>
          </w:tcPr>
          <w:p w:rsidR="008F31B8" w:rsidRPr="008F31B8" w:rsidRDefault="005A42B5" w:rsidP="008F31B8">
            <w:pPr>
              <w:rPr>
                <w:bCs/>
              </w:rPr>
            </w:pPr>
            <w:r>
              <w:rPr>
                <w:bCs/>
              </w:rPr>
              <w:t>Scheduling</w:t>
            </w:r>
          </w:p>
        </w:tc>
        <w:tc>
          <w:tcPr>
            <w:tcW w:w="1660" w:type="dxa"/>
          </w:tcPr>
          <w:p w:rsidR="008F31B8" w:rsidRPr="008F31B8" w:rsidRDefault="001F06D1" w:rsidP="00755500">
            <w:pPr>
              <w:jc w:val="center"/>
              <w:rPr>
                <w:bCs/>
              </w:rPr>
            </w:pPr>
            <w:r>
              <w:rPr>
                <w:bCs/>
              </w:rPr>
              <w:t>5</w:t>
            </w:r>
          </w:p>
        </w:tc>
      </w:tr>
      <w:tr w:rsidR="008F31B8" w:rsidTr="008F31B8">
        <w:tc>
          <w:tcPr>
            <w:tcW w:w="1101" w:type="dxa"/>
          </w:tcPr>
          <w:p w:rsidR="008F31B8" w:rsidRPr="008F31B8" w:rsidRDefault="005A42B5" w:rsidP="005A42B5">
            <w:pPr>
              <w:jc w:val="right"/>
              <w:rPr>
                <w:b/>
              </w:rPr>
            </w:pPr>
            <w:r>
              <w:rPr>
                <w:b/>
              </w:rPr>
              <w:t>4.2.1</w:t>
            </w:r>
          </w:p>
        </w:tc>
        <w:tc>
          <w:tcPr>
            <w:tcW w:w="6095" w:type="dxa"/>
          </w:tcPr>
          <w:p w:rsidR="008F31B8" w:rsidRPr="008F31B8" w:rsidRDefault="005A42B5" w:rsidP="008F31B8">
            <w:pPr>
              <w:rPr>
                <w:bCs/>
              </w:rPr>
            </w:pPr>
            <w:r>
              <w:rPr>
                <w:bCs/>
              </w:rPr>
              <w:t>Project Schedule</w:t>
            </w:r>
          </w:p>
        </w:tc>
        <w:tc>
          <w:tcPr>
            <w:tcW w:w="1660" w:type="dxa"/>
          </w:tcPr>
          <w:p w:rsidR="008F31B8" w:rsidRPr="008F31B8" w:rsidRDefault="001F06D1" w:rsidP="00755500">
            <w:pPr>
              <w:jc w:val="center"/>
              <w:rPr>
                <w:bCs/>
              </w:rPr>
            </w:pPr>
            <w:r>
              <w:rPr>
                <w:bCs/>
              </w:rPr>
              <w:t>6</w:t>
            </w:r>
          </w:p>
        </w:tc>
      </w:tr>
      <w:tr w:rsidR="008F31B8" w:rsidTr="008F31B8">
        <w:tc>
          <w:tcPr>
            <w:tcW w:w="1101" w:type="dxa"/>
          </w:tcPr>
          <w:p w:rsidR="005A42B5" w:rsidRPr="008F31B8" w:rsidRDefault="005A42B5" w:rsidP="005A42B5">
            <w:pPr>
              <w:jc w:val="right"/>
              <w:rPr>
                <w:b/>
              </w:rPr>
            </w:pPr>
            <w:r>
              <w:rPr>
                <w:b/>
              </w:rPr>
              <w:t>4.2.2</w:t>
            </w:r>
          </w:p>
        </w:tc>
        <w:tc>
          <w:tcPr>
            <w:tcW w:w="6095" w:type="dxa"/>
          </w:tcPr>
          <w:p w:rsidR="008F31B8" w:rsidRPr="008F31B8" w:rsidRDefault="005A42B5" w:rsidP="008F31B8">
            <w:pPr>
              <w:rPr>
                <w:bCs/>
              </w:rPr>
            </w:pPr>
            <w:r>
              <w:rPr>
                <w:bCs/>
              </w:rPr>
              <w:t>Gantt Chart</w:t>
            </w:r>
          </w:p>
        </w:tc>
        <w:tc>
          <w:tcPr>
            <w:tcW w:w="1660" w:type="dxa"/>
          </w:tcPr>
          <w:p w:rsidR="008F31B8" w:rsidRPr="008F31B8" w:rsidRDefault="001F06D1" w:rsidP="00755500">
            <w:pPr>
              <w:jc w:val="center"/>
              <w:rPr>
                <w:bCs/>
              </w:rPr>
            </w:pPr>
            <w:r>
              <w:rPr>
                <w:bCs/>
              </w:rPr>
              <w:t>7</w:t>
            </w:r>
          </w:p>
        </w:tc>
      </w:tr>
      <w:tr w:rsidR="005A42B5" w:rsidTr="008F31B8">
        <w:tc>
          <w:tcPr>
            <w:tcW w:w="1101" w:type="dxa"/>
          </w:tcPr>
          <w:p w:rsidR="005A42B5" w:rsidRPr="008F31B8" w:rsidRDefault="005A42B5" w:rsidP="00C86E5A">
            <w:pPr>
              <w:jc w:val="center"/>
              <w:rPr>
                <w:b/>
              </w:rPr>
            </w:pPr>
            <w:r>
              <w:rPr>
                <w:b/>
              </w:rPr>
              <w:t>4.3</w:t>
            </w:r>
          </w:p>
        </w:tc>
        <w:tc>
          <w:tcPr>
            <w:tcW w:w="6095" w:type="dxa"/>
          </w:tcPr>
          <w:p w:rsidR="005A42B5" w:rsidRPr="008F31B8" w:rsidRDefault="005A42B5" w:rsidP="005A42B5">
            <w:pPr>
              <w:rPr>
                <w:bCs/>
              </w:rPr>
            </w:pPr>
            <w:r>
              <w:rPr>
                <w:bCs/>
              </w:rPr>
              <w:t>Cost Analysis</w:t>
            </w:r>
          </w:p>
        </w:tc>
        <w:tc>
          <w:tcPr>
            <w:tcW w:w="1660" w:type="dxa"/>
          </w:tcPr>
          <w:p w:rsidR="005A42B5" w:rsidRPr="008F31B8" w:rsidRDefault="001F06D1" w:rsidP="00755500">
            <w:pPr>
              <w:jc w:val="center"/>
              <w:rPr>
                <w:bCs/>
              </w:rPr>
            </w:pPr>
            <w:r>
              <w:rPr>
                <w:bCs/>
              </w:rPr>
              <w:t>7</w:t>
            </w:r>
          </w:p>
        </w:tc>
      </w:tr>
      <w:tr w:rsidR="005A42B5" w:rsidTr="008F31B8">
        <w:tc>
          <w:tcPr>
            <w:tcW w:w="1101" w:type="dxa"/>
          </w:tcPr>
          <w:p w:rsidR="005A42B5" w:rsidRPr="008F31B8" w:rsidRDefault="005A42B5" w:rsidP="00C86E5A">
            <w:pPr>
              <w:rPr>
                <w:b/>
              </w:rPr>
            </w:pPr>
            <w:r>
              <w:rPr>
                <w:b/>
              </w:rPr>
              <w:t>5</w:t>
            </w:r>
          </w:p>
        </w:tc>
        <w:tc>
          <w:tcPr>
            <w:tcW w:w="6095" w:type="dxa"/>
          </w:tcPr>
          <w:p w:rsidR="005A42B5" w:rsidRPr="00755500" w:rsidRDefault="005A42B5" w:rsidP="005A42B5">
            <w:pPr>
              <w:rPr>
                <w:b/>
              </w:rPr>
            </w:pPr>
            <w:r w:rsidRPr="00755500">
              <w:rPr>
                <w:b/>
              </w:rPr>
              <w:t>Requirement Analysis</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5A42B5" w:rsidP="00C86E5A">
            <w:pPr>
              <w:jc w:val="center"/>
              <w:rPr>
                <w:b/>
              </w:rPr>
            </w:pPr>
            <w:r>
              <w:rPr>
                <w:b/>
              </w:rPr>
              <w:t>5.1</w:t>
            </w:r>
          </w:p>
        </w:tc>
        <w:tc>
          <w:tcPr>
            <w:tcW w:w="6095" w:type="dxa"/>
          </w:tcPr>
          <w:p w:rsidR="005A42B5" w:rsidRPr="008F31B8" w:rsidRDefault="005A42B5" w:rsidP="005A42B5">
            <w:pPr>
              <w:rPr>
                <w:bCs/>
              </w:rPr>
            </w:pPr>
            <w:r>
              <w:rPr>
                <w:bCs/>
              </w:rPr>
              <w:t>Requirement Matrix</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C86E5A">
            <w:pPr>
              <w:jc w:val="center"/>
              <w:rPr>
                <w:b/>
              </w:rPr>
            </w:pPr>
            <w:r>
              <w:rPr>
                <w:b/>
              </w:rPr>
              <w:t>5.2</w:t>
            </w:r>
          </w:p>
        </w:tc>
        <w:tc>
          <w:tcPr>
            <w:tcW w:w="6095" w:type="dxa"/>
          </w:tcPr>
          <w:p w:rsidR="005A42B5" w:rsidRPr="008F31B8" w:rsidRDefault="00A46AF7" w:rsidP="005A42B5">
            <w:pPr>
              <w:rPr>
                <w:bCs/>
              </w:rPr>
            </w:pPr>
            <w:r>
              <w:rPr>
                <w:bCs/>
              </w:rPr>
              <w:t>Requirement Elaboration</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5.2.1</w:t>
            </w:r>
          </w:p>
        </w:tc>
        <w:tc>
          <w:tcPr>
            <w:tcW w:w="6095" w:type="dxa"/>
          </w:tcPr>
          <w:p w:rsidR="005A42B5" w:rsidRPr="008F31B8" w:rsidRDefault="00A46AF7" w:rsidP="005A42B5">
            <w:pPr>
              <w:rPr>
                <w:bCs/>
              </w:rPr>
            </w:pPr>
            <w:r>
              <w:rPr>
                <w:bCs/>
              </w:rPr>
              <w:t xml:space="preserve">Boolean Network Modelling </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5.2.2</w:t>
            </w:r>
          </w:p>
        </w:tc>
        <w:tc>
          <w:tcPr>
            <w:tcW w:w="6095" w:type="dxa"/>
          </w:tcPr>
          <w:p w:rsidR="005A42B5" w:rsidRPr="008F31B8" w:rsidRDefault="00A46AF7" w:rsidP="005A42B5">
            <w:pPr>
              <w:rPr>
                <w:bCs/>
              </w:rPr>
            </w:pPr>
            <w:r>
              <w:rPr>
                <w:bCs/>
              </w:rPr>
              <w:t>Unique Input Vector Identification</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5.2.3</w:t>
            </w:r>
          </w:p>
        </w:tc>
        <w:tc>
          <w:tcPr>
            <w:tcW w:w="6095" w:type="dxa"/>
          </w:tcPr>
          <w:p w:rsidR="005A42B5" w:rsidRPr="008F31B8" w:rsidRDefault="00A46AF7" w:rsidP="005A42B5">
            <w:pPr>
              <w:rPr>
                <w:bCs/>
              </w:rPr>
            </w:pPr>
            <w:r>
              <w:rPr>
                <w:bCs/>
              </w:rPr>
              <w:t>Fault Introduction into Boolean Network</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5.2.4</w:t>
            </w:r>
          </w:p>
        </w:tc>
        <w:tc>
          <w:tcPr>
            <w:tcW w:w="6095" w:type="dxa"/>
          </w:tcPr>
          <w:p w:rsidR="005A42B5" w:rsidRPr="008F31B8" w:rsidRDefault="00A46AF7" w:rsidP="005A42B5">
            <w:pPr>
              <w:rPr>
                <w:bCs/>
              </w:rPr>
            </w:pPr>
            <w:r>
              <w:rPr>
                <w:bCs/>
              </w:rPr>
              <w:t>Drug Combination Application</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5A42B5">
            <w:pPr>
              <w:rPr>
                <w:b/>
              </w:rPr>
            </w:pPr>
            <w:r>
              <w:rPr>
                <w:b/>
              </w:rPr>
              <w:t>6</w:t>
            </w:r>
          </w:p>
        </w:tc>
        <w:tc>
          <w:tcPr>
            <w:tcW w:w="6095" w:type="dxa"/>
          </w:tcPr>
          <w:p w:rsidR="005A42B5" w:rsidRPr="00755500" w:rsidRDefault="00C86E5A" w:rsidP="005A42B5">
            <w:pPr>
              <w:rPr>
                <w:b/>
              </w:rPr>
            </w:pPr>
            <w:r w:rsidRPr="00755500">
              <w:rPr>
                <w:b/>
              </w:rPr>
              <w:t>Design</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C86E5A">
            <w:pPr>
              <w:jc w:val="center"/>
              <w:rPr>
                <w:b/>
              </w:rPr>
            </w:pPr>
            <w:r>
              <w:rPr>
                <w:b/>
              </w:rPr>
              <w:t>6.1</w:t>
            </w:r>
          </w:p>
        </w:tc>
        <w:tc>
          <w:tcPr>
            <w:tcW w:w="6095" w:type="dxa"/>
          </w:tcPr>
          <w:p w:rsidR="005A42B5" w:rsidRPr="008F31B8" w:rsidRDefault="00C86E5A" w:rsidP="005A42B5">
            <w:pPr>
              <w:rPr>
                <w:bCs/>
              </w:rPr>
            </w:pPr>
            <w:r>
              <w:rPr>
                <w:bCs/>
              </w:rPr>
              <w:t>Technical Environment</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C86E5A">
            <w:pPr>
              <w:jc w:val="center"/>
              <w:rPr>
                <w:b/>
              </w:rPr>
            </w:pPr>
            <w:r>
              <w:rPr>
                <w:b/>
              </w:rPr>
              <w:t>6.2</w:t>
            </w:r>
          </w:p>
        </w:tc>
        <w:tc>
          <w:tcPr>
            <w:tcW w:w="6095" w:type="dxa"/>
          </w:tcPr>
          <w:p w:rsidR="005A42B5" w:rsidRPr="008F31B8" w:rsidRDefault="00C86E5A" w:rsidP="005A42B5">
            <w:pPr>
              <w:rPr>
                <w:bCs/>
              </w:rPr>
            </w:pPr>
            <w:r>
              <w:rPr>
                <w:bCs/>
              </w:rPr>
              <w:t>Hierarchy of Modules</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C86E5A">
            <w:pPr>
              <w:jc w:val="center"/>
              <w:rPr>
                <w:b/>
              </w:rPr>
            </w:pPr>
            <w:r>
              <w:rPr>
                <w:b/>
              </w:rPr>
              <w:t>6.3</w:t>
            </w:r>
          </w:p>
        </w:tc>
        <w:tc>
          <w:tcPr>
            <w:tcW w:w="6095" w:type="dxa"/>
          </w:tcPr>
          <w:p w:rsidR="005A42B5" w:rsidRPr="008F31B8" w:rsidRDefault="00C86E5A" w:rsidP="005A42B5">
            <w:pPr>
              <w:rPr>
                <w:bCs/>
              </w:rPr>
            </w:pPr>
            <w:r>
              <w:rPr>
                <w:bCs/>
              </w:rPr>
              <w:t>Detailed Design</w:t>
            </w:r>
          </w:p>
        </w:tc>
        <w:tc>
          <w:tcPr>
            <w:tcW w:w="1660" w:type="dxa"/>
          </w:tcPr>
          <w:p w:rsidR="005A42B5" w:rsidRPr="008F31B8" w:rsidRDefault="001F06D1" w:rsidP="00755500">
            <w:pPr>
              <w:jc w:val="center"/>
              <w:rPr>
                <w:bCs/>
              </w:rPr>
            </w:pPr>
            <w:r>
              <w:rPr>
                <w:bCs/>
              </w:rPr>
              <w:t>10</w:t>
            </w:r>
          </w:p>
        </w:tc>
      </w:tr>
      <w:tr w:rsidR="00A46AF7" w:rsidTr="008F31B8">
        <w:tc>
          <w:tcPr>
            <w:tcW w:w="1101" w:type="dxa"/>
          </w:tcPr>
          <w:p w:rsidR="00A46AF7" w:rsidRPr="008F31B8" w:rsidRDefault="00C86E5A" w:rsidP="00C86E5A">
            <w:pPr>
              <w:jc w:val="right"/>
              <w:rPr>
                <w:b/>
              </w:rPr>
            </w:pPr>
            <w:r>
              <w:rPr>
                <w:b/>
              </w:rPr>
              <w:t>6.3.1</w:t>
            </w:r>
          </w:p>
        </w:tc>
        <w:tc>
          <w:tcPr>
            <w:tcW w:w="6095" w:type="dxa"/>
          </w:tcPr>
          <w:p w:rsidR="00A46AF7" w:rsidRPr="008F31B8" w:rsidRDefault="00C86E5A" w:rsidP="005A42B5">
            <w:pPr>
              <w:rPr>
                <w:bCs/>
              </w:rPr>
            </w:pPr>
            <w:r>
              <w:rPr>
                <w:bCs/>
              </w:rPr>
              <w:t>Boolean Network Modelling</w:t>
            </w:r>
          </w:p>
        </w:tc>
        <w:tc>
          <w:tcPr>
            <w:tcW w:w="1660" w:type="dxa"/>
          </w:tcPr>
          <w:p w:rsidR="00A46AF7" w:rsidRPr="008F31B8" w:rsidRDefault="001F06D1" w:rsidP="00755500">
            <w:pPr>
              <w:jc w:val="center"/>
              <w:rPr>
                <w:bCs/>
              </w:rPr>
            </w:pPr>
            <w:r>
              <w:rPr>
                <w:bCs/>
              </w:rPr>
              <w:t>11</w:t>
            </w:r>
          </w:p>
        </w:tc>
      </w:tr>
      <w:tr w:rsidR="00A46AF7" w:rsidTr="008F31B8">
        <w:tc>
          <w:tcPr>
            <w:tcW w:w="1101" w:type="dxa"/>
          </w:tcPr>
          <w:p w:rsidR="00A46AF7" w:rsidRPr="008F31B8" w:rsidRDefault="00D7578F" w:rsidP="00C86E5A">
            <w:pPr>
              <w:jc w:val="right"/>
              <w:rPr>
                <w:b/>
              </w:rPr>
            </w:pPr>
            <w:r>
              <w:rPr>
                <w:b/>
              </w:rPr>
              <w:t>6.3.2</w:t>
            </w:r>
          </w:p>
        </w:tc>
        <w:tc>
          <w:tcPr>
            <w:tcW w:w="6095" w:type="dxa"/>
          </w:tcPr>
          <w:p w:rsidR="00A46AF7" w:rsidRPr="00C86E5A" w:rsidRDefault="00D7578F" w:rsidP="005A42B5">
            <w:r>
              <w:t>Unique Input Vector Identification</w:t>
            </w:r>
          </w:p>
        </w:tc>
        <w:tc>
          <w:tcPr>
            <w:tcW w:w="1660" w:type="dxa"/>
          </w:tcPr>
          <w:p w:rsidR="00A46AF7" w:rsidRPr="008F31B8" w:rsidRDefault="001F06D1" w:rsidP="00755500">
            <w:pPr>
              <w:jc w:val="center"/>
              <w:rPr>
                <w:bCs/>
              </w:rPr>
            </w:pPr>
            <w:r>
              <w:rPr>
                <w:bCs/>
              </w:rPr>
              <w:t>12</w:t>
            </w:r>
          </w:p>
        </w:tc>
      </w:tr>
      <w:tr w:rsidR="00A46AF7" w:rsidTr="008F31B8">
        <w:tc>
          <w:tcPr>
            <w:tcW w:w="1101" w:type="dxa"/>
          </w:tcPr>
          <w:p w:rsidR="00A46AF7" w:rsidRPr="008F31B8" w:rsidRDefault="00D7578F" w:rsidP="00D7578F">
            <w:pPr>
              <w:jc w:val="right"/>
              <w:rPr>
                <w:b/>
              </w:rPr>
            </w:pPr>
            <w:r>
              <w:rPr>
                <w:b/>
              </w:rPr>
              <w:t>6.3.3</w:t>
            </w:r>
          </w:p>
        </w:tc>
        <w:tc>
          <w:tcPr>
            <w:tcW w:w="6095" w:type="dxa"/>
          </w:tcPr>
          <w:p w:rsidR="00A46AF7" w:rsidRPr="008F31B8" w:rsidRDefault="00D7578F" w:rsidP="005A42B5">
            <w:pPr>
              <w:rPr>
                <w:bCs/>
              </w:rPr>
            </w:pPr>
            <w:r>
              <w:rPr>
                <w:bCs/>
              </w:rPr>
              <w:t>Fault Introduction into Boolean Network</w:t>
            </w:r>
          </w:p>
        </w:tc>
        <w:tc>
          <w:tcPr>
            <w:tcW w:w="1660" w:type="dxa"/>
          </w:tcPr>
          <w:p w:rsidR="00A46AF7" w:rsidRPr="008F31B8" w:rsidRDefault="001F06D1" w:rsidP="00755500">
            <w:pPr>
              <w:jc w:val="center"/>
              <w:rPr>
                <w:bCs/>
              </w:rPr>
            </w:pPr>
            <w:r>
              <w:rPr>
                <w:bCs/>
              </w:rPr>
              <w:t>12</w:t>
            </w:r>
          </w:p>
        </w:tc>
      </w:tr>
      <w:tr w:rsidR="00A46AF7" w:rsidTr="008F31B8">
        <w:tc>
          <w:tcPr>
            <w:tcW w:w="1101" w:type="dxa"/>
          </w:tcPr>
          <w:p w:rsidR="00A46AF7" w:rsidRPr="008F31B8" w:rsidRDefault="00D7578F" w:rsidP="00D7578F">
            <w:pPr>
              <w:jc w:val="right"/>
              <w:rPr>
                <w:b/>
              </w:rPr>
            </w:pPr>
            <w:r>
              <w:rPr>
                <w:b/>
              </w:rPr>
              <w:t>6.3.4</w:t>
            </w:r>
          </w:p>
        </w:tc>
        <w:tc>
          <w:tcPr>
            <w:tcW w:w="6095" w:type="dxa"/>
          </w:tcPr>
          <w:p w:rsidR="00A46AF7" w:rsidRPr="008F31B8" w:rsidRDefault="00D7578F" w:rsidP="005A42B5">
            <w:pPr>
              <w:rPr>
                <w:bCs/>
              </w:rPr>
            </w:pPr>
            <w:r>
              <w:rPr>
                <w:bCs/>
              </w:rPr>
              <w:t xml:space="preserve">Drug Combination Application  </w:t>
            </w:r>
          </w:p>
        </w:tc>
        <w:tc>
          <w:tcPr>
            <w:tcW w:w="1660" w:type="dxa"/>
          </w:tcPr>
          <w:p w:rsidR="00A46AF7" w:rsidRPr="008F31B8" w:rsidRDefault="001F06D1" w:rsidP="00755500">
            <w:pPr>
              <w:jc w:val="center"/>
              <w:rPr>
                <w:bCs/>
              </w:rPr>
            </w:pPr>
            <w:r>
              <w:rPr>
                <w:bCs/>
              </w:rPr>
              <w:t>13</w:t>
            </w:r>
          </w:p>
        </w:tc>
      </w:tr>
      <w:tr w:rsidR="00A46AF7" w:rsidTr="008F31B8">
        <w:tc>
          <w:tcPr>
            <w:tcW w:w="1101" w:type="dxa"/>
          </w:tcPr>
          <w:p w:rsidR="00A46AF7" w:rsidRPr="008F31B8" w:rsidRDefault="00D7578F" w:rsidP="00D7578F">
            <w:pPr>
              <w:jc w:val="center"/>
              <w:rPr>
                <w:b/>
              </w:rPr>
            </w:pPr>
            <w:r>
              <w:rPr>
                <w:b/>
              </w:rPr>
              <w:t>6.4</w:t>
            </w:r>
          </w:p>
        </w:tc>
        <w:tc>
          <w:tcPr>
            <w:tcW w:w="6095" w:type="dxa"/>
          </w:tcPr>
          <w:p w:rsidR="00A46AF7" w:rsidRPr="008F31B8" w:rsidRDefault="00D7578F" w:rsidP="005A42B5">
            <w:pPr>
              <w:rPr>
                <w:bCs/>
              </w:rPr>
            </w:pPr>
            <w:r>
              <w:rPr>
                <w:bCs/>
              </w:rPr>
              <w:t>Test Plan</w:t>
            </w:r>
          </w:p>
        </w:tc>
        <w:tc>
          <w:tcPr>
            <w:tcW w:w="1660" w:type="dxa"/>
          </w:tcPr>
          <w:p w:rsidR="00A46AF7" w:rsidRPr="008F31B8" w:rsidRDefault="001F06D1" w:rsidP="00755500">
            <w:pPr>
              <w:jc w:val="center"/>
              <w:rPr>
                <w:bCs/>
              </w:rPr>
            </w:pPr>
            <w:r>
              <w:rPr>
                <w:bCs/>
              </w:rPr>
              <w:t>15</w:t>
            </w:r>
          </w:p>
        </w:tc>
      </w:tr>
      <w:tr w:rsidR="00A46AF7" w:rsidTr="008F31B8">
        <w:tc>
          <w:tcPr>
            <w:tcW w:w="1101" w:type="dxa"/>
          </w:tcPr>
          <w:p w:rsidR="00A46AF7" w:rsidRPr="008F31B8" w:rsidRDefault="00D7578F" w:rsidP="005A42B5">
            <w:pPr>
              <w:rPr>
                <w:b/>
              </w:rPr>
            </w:pPr>
            <w:r>
              <w:rPr>
                <w:b/>
              </w:rPr>
              <w:t>7</w:t>
            </w:r>
          </w:p>
        </w:tc>
        <w:tc>
          <w:tcPr>
            <w:tcW w:w="6095" w:type="dxa"/>
          </w:tcPr>
          <w:p w:rsidR="00A46AF7" w:rsidRPr="00755500" w:rsidRDefault="00D7578F" w:rsidP="005A42B5">
            <w:pPr>
              <w:rPr>
                <w:b/>
              </w:rPr>
            </w:pPr>
            <w:r w:rsidRPr="00755500">
              <w:rPr>
                <w:b/>
              </w:rPr>
              <w:t>Conclusion</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D7578F" w:rsidP="00D7578F">
            <w:pPr>
              <w:jc w:val="center"/>
              <w:rPr>
                <w:b/>
              </w:rPr>
            </w:pPr>
            <w:r>
              <w:rPr>
                <w:b/>
              </w:rPr>
              <w:t>7.1</w:t>
            </w:r>
          </w:p>
        </w:tc>
        <w:tc>
          <w:tcPr>
            <w:tcW w:w="6095" w:type="dxa"/>
          </w:tcPr>
          <w:p w:rsidR="00A46AF7" w:rsidRPr="008F31B8" w:rsidRDefault="00D7578F" w:rsidP="005A42B5">
            <w:pPr>
              <w:rPr>
                <w:bCs/>
              </w:rPr>
            </w:pPr>
            <w:r>
              <w:rPr>
                <w:bCs/>
              </w:rPr>
              <w:t>Project Benefits</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D7578F" w:rsidP="00D7578F">
            <w:pPr>
              <w:jc w:val="center"/>
              <w:rPr>
                <w:b/>
              </w:rPr>
            </w:pPr>
            <w:r>
              <w:rPr>
                <w:b/>
              </w:rPr>
              <w:t>7.2</w:t>
            </w:r>
          </w:p>
        </w:tc>
        <w:tc>
          <w:tcPr>
            <w:tcW w:w="6095" w:type="dxa"/>
          </w:tcPr>
          <w:p w:rsidR="00A46AF7" w:rsidRPr="008F31B8" w:rsidRDefault="00D7578F" w:rsidP="005A42B5">
            <w:pPr>
              <w:rPr>
                <w:bCs/>
              </w:rPr>
            </w:pPr>
            <w:r>
              <w:rPr>
                <w:bCs/>
              </w:rPr>
              <w:t>Future Scope for Improvements</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D7578F" w:rsidP="005A42B5">
            <w:pPr>
              <w:rPr>
                <w:b/>
              </w:rPr>
            </w:pPr>
            <w:r>
              <w:rPr>
                <w:b/>
              </w:rPr>
              <w:t>8</w:t>
            </w:r>
          </w:p>
        </w:tc>
        <w:tc>
          <w:tcPr>
            <w:tcW w:w="6095" w:type="dxa"/>
          </w:tcPr>
          <w:p w:rsidR="00A46AF7" w:rsidRPr="00755500" w:rsidRDefault="00D7578F" w:rsidP="005A42B5">
            <w:pPr>
              <w:rPr>
                <w:b/>
              </w:rPr>
            </w:pPr>
            <w:r w:rsidRPr="00755500">
              <w:rPr>
                <w:b/>
              </w:rPr>
              <w:t>References</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A46AF7" w:rsidP="005A42B5">
            <w:pPr>
              <w:rPr>
                <w:b/>
              </w:rPr>
            </w:pPr>
          </w:p>
        </w:tc>
        <w:tc>
          <w:tcPr>
            <w:tcW w:w="6095" w:type="dxa"/>
          </w:tcPr>
          <w:p w:rsidR="00A46AF7" w:rsidRPr="008F31B8" w:rsidRDefault="00A46AF7" w:rsidP="005A42B5">
            <w:pPr>
              <w:rPr>
                <w:bCs/>
              </w:rPr>
            </w:pPr>
          </w:p>
        </w:tc>
        <w:tc>
          <w:tcPr>
            <w:tcW w:w="1660" w:type="dxa"/>
          </w:tcPr>
          <w:p w:rsidR="00A46AF7" w:rsidRPr="008F31B8" w:rsidRDefault="00A46AF7" w:rsidP="00755500">
            <w:pPr>
              <w:jc w:val="center"/>
              <w:rPr>
                <w:bCs/>
              </w:rPr>
            </w:pPr>
          </w:p>
        </w:tc>
      </w:tr>
      <w:tr w:rsidR="00A46AF7" w:rsidTr="008F31B8">
        <w:tc>
          <w:tcPr>
            <w:tcW w:w="1101" w:type="dxa"/>
          </w:tcPr>
          <w:p w:rsidR="00A46AF7" w:rsidRPr="008F31B8" w:rsidRDefault="00A46AF7" w:rsidP="005A42B5">
            <w:pPr>
              <w:rPr>
                <w:b/>
              </w:rPr>
            </w:pPr>
          </w:p>
        </w:tc>
        <w:tc>
          <w:tcPr>
            <w:tcW w:w="6095" w:type="dxa"/>
          </w:tcPr>
          <w:p w:rsidR="00A46AF7" w:rsidRPr="008F31B8" w:rsidRDefault="00A46AF7" w:rsidP="005A42B5">
            <w:pPr>
              <w:rPr>
                <w:bCs/>
              </w:rPr>
            </w:pPr>
          </w:p>
        </w:tc>
        <w:tc>
          <w:tcPr>
            <w:tcW w:w="1660" w:type="dxa"/>
          </w:tcPr>
          <w:p w:rsidR="00A46AF7" w:rsidRPr="008F31B8" w:rsidRDefault="00A46AF7" w:rsidP="00755500">
            <w:pPr>
              <w:jc w:val="center"/>
              <w:rPr>
                <w:bCs/>
              </w:rPr>
            </w:pPr>
          </w:p>
        </w:tc>
      </w:tr>
    </w:tbl>
    <w:p w:rsidR="008F31B8" w:rsidRPr="008F31B8" w:rsidRDefault="008F31B8" w:rsidP="008F31B8">
      <w:pPr>
        <w:rPr>
          <w:b/>
          <w:u w:val="single"/>
        </w:rPr>
      </w:pPr>
    </w:p>
    <w:p w:rsidR="008F31B8" w:rsidRDefault="008F31B8" w:rsidP="008F31B8">
      <w:pPr>
        <w:jc w:val="center"/>
        <w:rPr>
          <w:b/>
        </w:rPr>
      </w:pPr>
    </w:p>
    <w:tbl>
      <w:tblPr>
        <w:tblStyle w:val="TableGrid"/>
        <w:tblW w:w="0" w:type="auto"/>
        <w:tblLook w:val="04A0" w:firstRow="1" w:lastRow="0" w:firstColumn="1" w:lastColumn="0" w:noHBand="0" w:noVBand="1"/>
      </w:tblPr>
      <w:tblGrid>
        <w:gridCol w:w="1101"/>
        <w:gridCol w:w="6237"/>
        <w:gridCol w:w="1518"/>
      </w:tblGrid>
      <w:tr w:rsidR="002C3FFA" w:rsidTr="002830F8">
        <w:tc>
          <w:tcPr>
            <w:tcW w:w="1101" w:type="dxa"/>
          </w:tcPr>
          <w:p w:rsidR="002C3FFA" w:rsidRPr="00A25E17" w:rsidRDefault="00A25E17" w:rsidP="00A25E17">
            <w:pPr>
              <w:jc w:val="center"/>
              <w:rPr>
                <w:b/>
              </w:rPr>
            </w:pPr>
            <w:r w:rsidRPr="00A25E17">
              <w:rPr>
                <w:b/>
              </w:rPr>
              <w:lastRenderedPageBreak/>
              <w:t>SL. No.</w:t>
            </w:r>
          </w:p>
        </w:tc>
        <w:tc>
          <w:tcPr>
            <w:tcW w:w="6237" w:type="dxa"/>
          </w:tcPr>
          <w:p w:rsidR="002C3FFA" w:rsidRPr="00A25E17" w:rsidRDefault="00A25E17" w:rsidP="00A25E17">
            <w:pPr>
              <w:jc w:val="center"/>
              <w:rPr>
                <w:b/>
              </w:rPr>
            </w:pPr>
            <w:r w:rsidRPr="00A25E17">
              <w:rPr>
                <w:b/>
              </w:rPr>
              <w:t>List of Tables</w:t>
            </w:r>
          </w:p>
        </w:tc>
        <w:tc>
          <w:tcPr>
            <w:tcW w:w="1518" w:type="dxa"/>
          </w:tcPr>
          <w:p w:rsidR="002C3FFA" w:rsidRPr="00A25E17" w:rsidRDefault="00A25E17" w:rsidP="00A25E17">
            <w:pPr>
              <w:jc w:val="center"/>
              <w:rPr>
                <w:b/>
              </w:rPr>
            </w:pPr>
            <w:r w:rsidRPr="00A25E17">
              <w:rPr>
                <w:b/>
              </w:rPr>
              <w:t>Page Number</w:t>
            </w:r>
          </w:p>
        </w:tc>
      </w:tr>
      <w:tr w:rsidR="002C3FFA" w:rsidTr="002830F8">
        <w:tc>
          <w:tcPr>
            <w:tcW w:w="1101" w:type="dxa"/>
          </w:tcPr>
          <w:p w:rsidR="002C3FFA" w:rsidRPr="00A25E17" w:rsidRDefault="00A25E17" w:rsidP="002830F8">
            <w:pPr>
              <w:jc w:val="center"/>
              <w:rPr>
                <w:b/>
              </w:rPr>
            </w:pPr>
            <w:r>
              <w:rPr>
                <w:b/>
              </w:rPr>
              <w:t>1.1</w:t>
            </w:r>
          </w:p>
        </w:tc>
        <w:tc>
          <w:tcPr>
            <w:tcW w:w="6237" w:type="dxa"/>
          </w:tcPr>
          <w:p w:rsidR="002C3FFA" w:rsidRDefault="00A25E17" w:rsidP="00A25E17">
            <w:pPr>
              <w:tabs>
                <w:tab w:val="left" w:pos="2760"/>
              </w:tabs>
              <w:rPr>
                <w:bCs/>
              </w:rPr>
            </w:pPr>
            <w:r>
              <w:rPr>
                <w:bCs/>
              </w:rPr>
              <w:t>Hardware Specifications</w:t>
            </w:r>
          </w:p>
        </w:tc>
        <w:tc>
          <w:tcPr>
            <w:tcW w:w="1518" w:type="dxa"/>
          </w:tcPr>
          <w:p w:rsidR="002C3FFA" w:rsidRDefault="00A25E17" w:rsidP="002830F8">
            <w:pPr>
              <w:jc w:val="center"/>
              <w:rPr>
                <w:bCs/>
              </w:rPr>
            </w:pPr>
            <w:r>
              <w:rPr>
                <w:bCs/>
              </w:rPr>
              <w:t>1</w:t>
            </w:r>
          </w:p>
        </w:tc>
      </w:tr>
      <w:tr w:rsidR="002C3FFA" w:rsidTr="002830F8">
        <w:tc>
          <w:tcPr>
            <w:tcW w:w="1101" w:type="dxa"/>
          </w:tcPr>
          <w:p w:rsidR="002C3FFA" w:rsidRPr="00A25E17" w:rsidRDefault="002C3FFA" w:rsidP="002830F8">
            <w:pPr>
              <w:jc w:val="center"/>
              <w:rPr>
                <w:b/>
              </w:rPr>
            </w:pPr>
          </w:p>
        </w:tc>
        <w:tc>
          <w:tcPr>
            <w:tcW w:w="6237" w:type="dxa"/>
          </w:tcPr>
          <w:p w:rsidR="002C3FFA" w:rsidRDefault="002C3FFA" w:rsidP="002C3FFA">
            <w:pPr>
              <w:rPr>
                <w:bCs/>
              </w:rPr>
            </w:pPr>
          </w:p>
        </w:tc>
        <w:tc>
          <w:tcPr>
            <w:tcW w:w="1518" w:type="dxa"/>
          </w:tcPr>
          <w:p w:rsidR="002C3FFA" w:rsidRDefault="002C3FFA" w:rsidP="002830F8">
            <w:pPr>
              <w:jc w:val="center"/>
              <w:rPr>
                <w:bCs/>
              </w:rPr>
            </w:pPr>
          </w:p>
        </w:tc>
      </w:tr>
      <w:tr w:rsidR="002C3FFA" w:rsidTr="002830F8">
        <w:tc>
          <w:tcPr>
            <w:tcW w:w="1101" w:type="dxa"/>
          </w:tcPr>
          <w:p w:rsidR="002C3FFA" w:rsidRPr="00A25E17" w:rsidRDefault="002C3FFA" w:rsidP="002830F8">
            <w:pPr>
              <w:jc w:val="center"/>
              <w:rPr>
                <w:b/>
              </w:rPr>
            </w:pPr>
          </w:p>
        </w:tc>
        <w:tc>
          <w:tcPr>
            <w:tcW w:w="6237" w:type="dxa"/>
          </w:tcPr>
          <w:p w:rsidR="002C3FFA" w:rsidRDefault="002C3FFA" w:rsidP="002C3FFA">
            <w:pPr>
              <w:rPr>
                <w:bCs/>
              </w:rPr>
            </w:pPr>
          </w:p>
        </w:tc>
        <w:tc>
          <w:tcPr>
            <w:tcW w:w="1518" w:type="dxa"/>
          </w:tcPr>
          <w:p w:rsidR="002C3FFA" w:rsidRDefault="002C3FFA" w:rsidP="002830F8">
            <w:pPr>
              <w:jc w:val="center"/>
              <w:rPr>
                <w:bCs/>
              </w:rPr>
            </w:pPr>
          </w:p>
        </w:tc>
      </w:tr>
      <w:tr w:rsidR="002C3FFA" w:rsidTr="002830F8">
        <w:tc>
          <w:tcPr>
            <w:tcW w:w="1101" w:type="dxa"/>
          </w:tcPr>
          <w:p w:rsidR="002C3FFA" w:rsidRPr="00A25E17" w:rsidRDefault="002C3FFA" w:rsidP="002830F8">
            <w:pPr>
              <w:jc w:val="center"/>
              <w:rPr>
                <w:b/>
              </w:rPr>
            </w:pPr>
          </w:p>
        </w:tc>
        <w:tc>
          <w:tcPr>
            <w:tcW w:w="6237" w:type="dxa"/>
          </w:tcPr>
          <w:p w:rsidR="002C3FFA" w:rsidRPr="00A25E17" w:rsidRDefault="00A25E17" w:rsidP="00A25E17">
            <w:pPr>
              <w:jc w:val="center"/>
              <w:rPr>
                <w:b/>
              </w:rPr>
            </w:pPr>
            <w:r>
              <w:rPr>
                <w:b/>
              </w:rPr>
              <w:t>List of Figures</w:t>
            </w:r>
          </w:p>
        </w:tc>
        <w:tc>
          <w:tcPr>
            <w:tcW w:w="1518" w:type="dxa"/>
          </w:tcPr>
          <w:p w:rsidR="002C3FFA" w:rsidRDefault="002C3FFA" w:rsidP="002830F8">
            <w:pPr>
              <w:jc w:val="center"/>
              <w:rPr>
                <w:bCs/>
              </w:rPr>
            </w:pPr>
          </w:p>
        </w:tc>
      </w:tr>
      <w:tr w:rsidR="002C3FFA" w:rsidTr="002830F8">
        <w:tc>
          <w:tcPr>
            <w:tcW w:w="1101" w:type="dxa"/>
          </w:tcPr>
          <w:p w:rsidR="002C3FFA" w:rsidRPr="00A25E17" w:rsidRDefault="002830F8" w:rsidP="002830F8">
            <w:pPr>
              <w:jc w:val="center"/>
              <w:rPr>
                <w:b/>
              </w:rPr>
            </w:pPr>
            <w:r>
              <w:rPr>
                <w:b/>
              </w:rPr>
              <w:t>4.1</w:t>
            </w:r>
          </w:p>
        </w:tc>
        <w:tc>
          <w:tcPr>
            <w:tcW w:w="6237" w:type="dxa"/>
          </w:tcPr>
          <w:p w:rsidR="002C3FFA" w:rsidRDefault="002830F8" w:rsidP="002C3FFA">
            <w:pPr>
              <w:rPr>
                <w:bCs/>
              </w:rPr>
            </w:pPr>
            <w:r>
              <w:rPr>
                <w:bCs/>
              </w:rPr>
              <w:t>Iterative Waterfall Model</w:t>
            </w:r>
          </w:p>
        </w:tc>
        <w:tc>
          <w:tcPr>
            <w:tcW w:w="1518" w:type="dxa"/>
          </w:tcPr>
          <w:p w:rsidR="002C3FFA" w:rsidRDefault="002830F8" w:rsidP="002830F8">
            <w:pPr>
              <w:jc w:val="center"/>
              <w:rPr>
                <w:bCs/>
              </w:rPr>
            </w:pPr>
            <w:r>
              <w:rPr>
                <w:bCs/>
              </w:rPr>
              <w:t>4</w:t>
            </w:r>
          </w:p>
        </w:tc>
      </w:tr>
      <w:tr w:rsidR="002C3FFA" w:rsidTr="002830F8">
        <w:tc>
          <w:tcPr>
            <w:tcW w:w="1101" w:type="dxa"/>
          </w:tcPr>
          <w:p w:rsidR="002C3FFA" w:rsidRPr="00A25E17" w:rsidRDefault="002830F8" w:rsidP="002830F8">
            <w:pPr>
              <w:jc w:val="center"/>
              <w:rPr>
                <w:b/>
              </w:rPr>
            </w:pPr>
            <w:r>
              <w:rPr>
                <w:b/>
              </w:rPr>
              <w:t>4.2</w:t>
            </w:r>
          </w:p>
        </w:tc>
        <w:tc>
          <w:tcPr>
            <w:tcW w:w="6237" w:type="dxa"/>
          </w:tcPr>
          <w:p w:rsidR="002C3FFA" w:rsidRDefault="002830F8" w:rsidP="002C3FFA">
            <w:pPr>
              <w:rPr>
                <w:bCs/>
              </w:rPr>
            </w:pPr>
            <w:r>
              <w:rPr>
                <w:bCs/>
              </w:rPr>
              <w:t>Project Schedule</w:t>
            </w:r>
          </w:p>
        </w:tc>
        <w:tc>
          <w:tcPr>
            <w:tcW w:w="1518" w:type="dxa"/>
          </w:tcPr>
          <w:p w:rsidR="002C3FFA" w:rsidRDefault="002830F8" w:rsidP="002830F8">
            <w:pPr>
              <w:jc w:val="center"/>
              <w:rPr>
                <w:bCs/>
              </w:rPr>
            </w:pPr>
            <w:r>
              <w:rPr>
                <w:bCs/>
              </w:rPr>
              <w:t>5</w:t>
            </w:r>
          </w:p>
        </w:tc>
      </w:tr>
      <w:tr w:rsidR="002C3FFA" w:rsidTr="002830F8">
        <w:tc>
          <w:tcPr>
            <w:tcW w:w="1101" w:type="dxa"/>
          </w:tcPr>
          <w:p w:rsidR="002C3FFA" w:rsidRPr="00A25E17" w:rsidRDefault="002830F8" w:rsidP="002830F8">
            <w:pPr>
              <w:jc w:val="center"/>
              <w:rPr>
                <w:b/>
              </w:rPr>
            </w:pPr>
            <w:r>
              <w:rPr>
                <w:b/>
              </w:rPr>
              <w:t>4.3.1</w:t>
            </w:r>
          </w:p>
        </w:tc>
        <w:tc>
          <w:tcPr>
            <w:tcW w:w="6237" w:type="dxa"/>
          </w:tcPr>
          <w:p w:rsidR="002C3FFA" w:rsidRDefault="002830F8" w:rsidP="002C3FFA">
            <w:pPr>
              <w:rPr>
                <w:bCs/>
              </w:rPr>
            </w:pPr>
            <w:r>
              <w:rPr>
                <w:bCs/>
              </w:rPr>
              <w:t>Gantt Chart (November 2017)</w:t>
            </w:r>
          </w:p>
        </w:tc>
        <w:tc>
          <w:tcPr>
            <w:tcW w:w="1518" w:type="dxa"/>
          </w:tcPr>
          <w:p w:rsidR="002C3FFA" w:rsidRDefault="002830F8" w:rsidP="002830F8">
            <w:pPr>
              <w:jc w:val="center"/>
              <w:rPr>
                <w:bCs/>
              </w:rPr>
            </w:pPr>
            <w:r>
              <w:rPr>
                <w:bCs/>
              </w:rPr>
              <w:t>6</w:t>
            </w:r>
          </w:p>
        </w:tc>
      </w:tr>
      <w:tr w:rsidR="002830F8" w:rsidTr="002830F8">
        <w:tc>
          <w:tcPr>
            <w:tcW w:w="1101" w:type="dxa"/>
          </w:tcPr>
          <w:p w:rsidR="002830F8" w:rsidRDefault="002830F8" w:rsidP="002830F8">
            <w:pPr>
              <w:jc w:val="center"/>
              <w:rPr>
                <w:b/>
              </w:rPr>
            </w:pPr>
            <w:r>
              <w:rPr>
                <w:b/>
              </w:rPr>
              <w:t>4.3.2</w:t>
            </w:r>
          </w:p>
        </w:tc>
        <w:tc>
          <w:tcPr>
            <w:tcW w:w="6237" w:type="dxa"/>
          </w:tcPr>
          <w:p w:rsidR="002830F8" w:rsidRDefault="002830F8" w:rsidP="002C3FFA">
            <w:pPr>
              <w:rPr>
                <w:bCs/>
              </w:rPr>
            </w:pPr>
            <w:r>
              <w:rPr>
                <w:bCs/>
              </w:rPr>
              <w:t>Gantt Chart (November 2017 – Phase I completion)</w:t>
            </w:r>
          </w:p>
        </w:tc>
        <w:tc>
          <w:tcPr>
            <w:tcW w:w="1518" w:type="dxa"/>
          </w:tcPr>
          <w:p w:rsidR="002830F8" w:rsidRDefault="002830F8" w:rsidP="002830F8">
            <w:pPr>
              <w:jc w:val="center"/>
              <w:rPr>
                <w:bCs/>
              </w:rPr>
            </w:pPr>
            <w:r>
              <w:rPr>
                <w:bCs/>
              </w:rPr>
              <w:t>7</w:t>
            </w:r>
          </w:p>
        </w:tc>
      </w:tr>
      <w:tr w:rsidR="002830F8" w:rsidTr="002830F8">
        <w:tc>
          <w:tcPr>
            <w:tcW w:w="1101" w:type="dxa"/>
          </w:tcPr>
          <w:p w:rsidR="002830F8" w:rsidRDefault="002830F8" w:rsidP="002830F8">
            <w:pPr>
              <w:jc w:val="center"/>
              <w:rPr>
                <w:b/>
              </w:rPr>
            </w:pPr>
            <w:r>
              <w:rPr>
                <w:b/>
              </w:rPr>
              <w:t>5.1</w:t>
            </w:r>
          </w:p>
        </w:tc>
        <w:tc>
          <w:tcPr>
            <w:tcW w:w="6237" w:type="dxa"/>
          </w:tcPr>
          <w:p w:rsidR="002830F8" w:rsidRDefault="002830F8" w:rsidP="002C3FFA">
            <w:pPr>
              <w:rPr>
                <w:bCs/>
              </w:rPr>
            </w:pPr>
            <w:r>
              <w:rPr>
                <w:bCs/>
              </w:rPr>
              <w:t>Requirement Matrix</w:t>
            </w:r>
          </w:p>
        </w:tc>
        <w:tc>
          <w:tcPr>
            <w:tcW w:w="1518" w:type="dxa"/>
          </w:tcPr>
          <w:p w:rsidR="002830F8" w:rsidRDefault="002830F8" w:rsidP="002830F8">
            <w:pPr>
              <w:jc w:val="center"/>
              <w:rPr>
                <w:bCs/>
              </w:rPr>
            </w:pPr>
            <w:r>
              <w:rPr>
                <w:bCs/>
              </w:rPr>
              <w:t>8</w:t>
            </w:r>
          </w:p>
        </w:tc>
      </w:tr>
      <w:tr w:rsidR="002830F8" w:rsidTr="002830F8">
        <w:tc>
          <w:tcPr>
            <w:tcW w:w="1101" w:type="dxa"/>
          </w:tcPr>
          <w:p w:rsidR="002830F8" w:rsidRDefault="002830F8" w:rsidP="002830F8">
            <w:pPr>
              <w:jc w:val="center"/>
              <w:rPr>
                <w:b/>
              </w:rPr>
            </w:pPr>
            <w:r>
              <w:rPr>
                <w:b/>
              </w:rPr>
              <w:t>6.2.1</w:t>
            </w:r>
          </w:p>
        </w:tc>
        <w:tc>
          <w:tcPr>
            <w:tcW w:w="6237" w:type="dxa"/>
          </w:tcPr>
          <w:p w:rsidR="002830F8" w:rsidRDefault="002830F8" w:rsidP="002C3FFA">
            <w:pPr>
              <w:rPr>
                <w:bCs/>
              </w:rPr>
            </w:pPr>
            <w:r>
              <w:rPr>
                <w:bCs/>
              </w:rPr>
              <w:t>Hierarchy of Modules</w:t>
            </w:r>
          </w:p>
        </w:tc>
        <w:tc>
          <w:tcPr>
            <w:tcW w:w="1518" w:type="dxa"/>
          </w:tcPr>
          <w:p w:rsidR="002830F8" w:rsidRDefault="002830F8" w:rsidP="002830F8">
            <w:pPr>
              <w:jc w:val="center"/>
              <w:rPr>
                <w:bCs/>
              </w:rPr>
            </w:pPr>
            <w:r>
              <w:rPr>
                <w:bCs/>
              </w:rPr>
              <w:t>9</w:t>
            </w:r>
          </w:p>
        </w:tc>
      </w:tr>
      <w:tr w:rsidR="002830F8" w:rsidTr="002830F8">
        <w:tc>
          <w:tcPr>
            <w:tcW w:w="1101" w:type="dxa"/>
          </w:tcPr>
          <w:p w:rsidR="002830F8" w:rsidRDefault="002830F8" w:rsidP="002830F8">
            <w:pPr>
              <w:jc w:val="center"/>
              <w:rPr>
                <w:b/>
              </w:rPr>
            </w:pPr>
            <w:r>
              <w:rPr>
                <w:b/>
              </w:rPr>
              <w:t>6.3.1</w:t>
            </w:r>
          </w:p>
        </w:tc>
        <w:tc>
          <w:tcPr>
            <w:tcW w:w="6237" w:type="dxa"/>
          </w:tcPr>
          <w:p w:rsidR="002830F8" w:rsidRDefault="002830F8" w:rsidP="002C3FFA">
            <w:pPr>
              <w:rPr>
                <w:bCs/>
              </w:rPr>
            </w:pPr>
            <w:r>
              <w:rPr>
                <w:bCs/>
              </w:rPr>
              <w:t>Detailed Design</w:t>
            </w:r>
          </w:p>
        </w:tc>
        <w:tc>
          <w:tcPr>
            <w:tcW w:w="1518" w:type="dxa"/>
          </w:tcPr>
          <w:p w:rsidR="002830F8" w:rsidRDefault="002830F8" w:rsidP="002830F8">
            <w:pPr>
              <w:jc w:val="center"/>
              <w:rPr>
                <w:bCs/>
              </w:rPr>
            </w:pPr>
            <w:r>
              <w:rPr>
                <w:bCs/>
              </w:rPr>
              <w:t>10</w:t>
            </w:r>
          </w:p>
        </w:tc>
      </w:tr>
      <w:tr w:rsidR="002830F8" w:rsidTr="002830F8">
        <w:tc>
          <w:tcPr>
            <w:tcW w:w="1101" w:type="dxa"/>
          </w:tcPr>
          <w:p w:rsidR="002830F8" w:rsidRDefault="002830F8" w:rsidP="002830F8">
            <w:pPr>
              <w:jc w:val="center"/>
              <w:rPr>
                <w:b/>
              </w:rPr>
            </w:pPr>
            <w:r>
              <w:rPr>
                <w:b/>
              </w:rPr>
              <w:t>6.4</w:t>
            </w:r>
          </w:p>
        </w:tc>
        <w:tc>
          <w:tcPr>
            <w:tcW w:w="6237" w:type="dxa"/>
          </w:tcPr>
          <w:p w:rsidR="002830F8" w:rsidRDefault="002830F8" w:rsidP="002830F8">
            <w:pPr>
              <w:rPr>
                <w:bCs/>
              </w:rPr>
            </w:pPr>
            <w:r>
              <w:rPr>
                <w:bCs/>
              </w:rPr>
              <w:t>Different types of pathway scenarios</w:t>
            </w:r>
          </w:p>
        </w:tc>
        <w:tc>
          <w:tcPr>
            <w:tcW w:w="1518" w:type="dxa"/>
          </w:tcPr>
          <w:p w:rsidR="002830F8" w:rsidRDefault="002830F8" w:rsidP="002830F8">
            <w:pPr>
              <w:jc w:val="center"/>
              <w:rPr>
                <w:bCs/>
              </w:rPr>
            </w:pPr>
            <w:r>
              <w:rPr>
                <w:bCs/>
              </w:rPr>
              <w:t>11</w:t>
            </w:r>
          </w:p>
        </w:tc>
      </w:tr>
      <w:tr w:rsidR="002830F8" w:rsidTr="002830F8">
        <w:tc>
          <w:tcPr>
            <w:tcW w:w="1101" w:type="dxa"/>
          </w:tcPr>
          <w:p w:rsidR="002830F8" w:rsidRDefault="002830F8" w:rsidP="002C3FFA">
            <w:pPr>
              <w:rPr>
                <w:b/>
              </w:rPr>
            </w:pPr>
          </w:p>
        </w:tc>
        <w:tc>
          <w:tcPr>
            <w:tcW w:w="6237" w:type="dxa"/>
          </w:tcPr>
          <w:p w:rsidR="002830F8" w:rsidRDefault="002830F8" w:rsidP="002C3FFA">
            <w:pPr>
              <w:rPr>
                <w:bCs/>
              </w:rPr>
            </w:pPr>
          </w:p>
        </w:tc>
        <w:tc>
          <w:tcPr>
            <w:tcW w:w="1518" w:type="dxa"/>
          </w:tcPr>
          <w:p w:rsidR="002830F8" w:rsidRDefault="002830F8" w:rsidP="002830F8">
            <w:pPr>
              <w:jc w:val="center"/>
              <w:rPr>
                <w:bCs/>
              </w:rPr>
            </w:pPr>
          </w:p>
        </w:tc>
      </w:tr>
    </w:tbl>
    <w:p w:rsidR="002C3FFA" w:rsidRPr="002C3FFA" w:rsidRDefault="002C3FFA" w:rsidP="002C3FFA">
      <w:pPr>
        <w:rPr>
          <w:bCs/>
        </w:rPr>
      </w:pPr>
    </w:p>
    <w:p w:rsidR="00B57F03" w:rsidRPr="00EB2B09" w:rsidRDefault="008F31B8" w:rsidP="002C3FFA">
      <w:pPr>
        <w:rPr>
          <w:b/>
        </w:rPr>
        <w:sectPr w:rsidR="00B57F03" w:rsidRPr="00EB2B09" w:rsidSect="00DF1505">
          <w:pgSz w:w="12240" w:h="15840"/>
          <w:pgMar w:top="1440" w:right="1800" w:bottom="1440" w:left="1800" w:header="720" w:footer="720" w:gutter="0"/>
          <w:pgNumType w:start="1"/>
          <w:cols w:space="720"/>
          <w:docGrid w:linePitch="360"/>
        </w:sectPr>
      </w:pPr>
      <w:r>
        <w:rPr>
          <w:b/>
        </w:rPr>
        <w:br w:type="page"/>
      </w:r>
    </w:p>
    <w:p w:rsidR="00FF252D" w:rsidRPr="00EB2B09" w:rsidRDefault="00136E97" w:rsidP="00EB2B09">
      <w:pPr>
        <w:pStyle w:val="ListParagraph"/>
        <w:numPr>
          <w:ilvl w:val="0"/>
          <w:numId w:val="4"/>
        </w:numPr>
        <w:rPr>
          <w:b/>
        </w:rPr>
      </w:pPr>
      <w:r w:rsidRPr="00EB2B09">
        <w:rPr>
          <w:b/>
        </w:rPr>
        <w:lastRenderedPageBreak/>
        <w:t>INTRODUCTION</w:t>
      </w:r>
    </w:p>
    <w:p w:rsidR="00136E97" w:rsidRPr="00EB2B09" w:rsidRDefault="00136E97" w:rsidP="00136E97">
      <w:pPr>
        <w:rPr>
          <w:b/>
        </w:rPr>
      </w:pPr>
    </w:p>
    <w:p w:rsidR="00136E97" w:rsidRPr="00EB2B09" w:rsidRDefault="00136E97" w:rsidP="00136E97">
      <w:pPr>
        <w:pStyle w:val="ListParagraph"/>
        <w:numPr>
          <w:ilvl w:val="1"/>
          <w:numId w:val="4"/>
        </w:numPr>
        <w:rPr>
          <w:b/>
        </w:rPr>
      </w:pPr>
      <w:r w:rsidRPr="00EB2B09">
        <w:rPr>
          <w:b/>
        </w:rPr>
        <w:t xml:space="preserve"> Briefing</w:t>
      </w:r>
    </w:p>
    <w:p w:rsidR="00C83FBF" w:rsidRPr="00EB2B09" w:rsidRDefault="00C83FBF" w:rsidP="00527648">
      <w:pPr>
        <w:pStyle w:val="ListParagraph"/>
        <w:jc w:val="both"/>
      </w:pPr>
    </w:p>
    <w:p w:rsidR="00527648" w:rsidRPr="00EB2B09" w:rsidRDefault="00527648" w:rsidP="00527648">
      <w:pPr>
        <w:pStyle w:val="ListParagraph"/>
        <w:jc w:val="both"/>
      </w:pPr>
      <w:r w:rsidRPr="00EB2B09">
        <w:t>Cancer results in loss of thousands of lives, but the underlying cause for it is very simple and basic. Cancers are caused due to uncontrolled growth of cells in our body</w:t>
      </w:r>
      <w:r w:rsidRPr="00EB2B09">
        <w:rPr>
          <w:vertAlign w:val="superscript"/>
        </w:rPr>
        <w:t xml:space="preserve"> [1]</w:t>
      </w:r>
      <w:r w:rsidRPr="00EB2B09">
        <w:t>. This growth happens due to the presence of faults and malfunctions in the genetic and signaling networks</w:t>
      </w:r>
      <w:r w:rsidR="002B5F08" w:rsidRPr="00EB2B09">
        <w:t xml:space="preserve">. </w:t>
      </w:r>
      <w:r w:rsidRPr="00EB2B09">
        <w:t>This uncontrolled cell proliferation is usually accompanied by gene mutati</w:t>
      </w:r>
      <w:r w:rsidR="002B5F08" w:rsidRPr="00EB2B09">
        <w:t>ons and alterations in the cell</w:t>
      </w:r>
      <w:r w:rsidRPr="00EB2B09">
        <w:t>.</w:t>
      </w:r>
    </w:p>
    <w:p w:rsidR="00527648" w:rsidRPr="00EB2B09" w:rsidRDefault="00527648" w:rsidP="00527648">
      <w:pPr>
        <w:pStyle w:val="ListParagraph"/>
        <w:jc w:val="both"/>
      </w:pPr>
    </w:p>
    <w:p w:rsidR="00527648" w:rsidRPr="00EB2B09" w:rsidRDefault="00527648" w:rsidP="00BB3BD4">
      <w:pPr>
        <w:pStyle w:val="ListParagraph"/>
        <w:jc w:val="both"/>
      </w:pPr>
      <w:r w:rsidRPr="00EB2B09">
        <w:t xml:space="preserve">Given a GRN, a Boolean Network is modelled </w:t>
      </w:r>
      <w:r w:rsidR="002B5F08" w:rsidRPr="00EB2B09">
        <w:t>and</w:t>
      </w:r>
      <w:r w:rsidRPr="00EB2B09">
        <w:t xml:space="preserve"> the </w:t>
      </w:r>
      <w:r w:rsidR="002B5F08" w:rsidRPr="00EB2B09">
        <w:t xml:space="preserve">faulty </w:t>
      </w:r>
      <w:r w:rsidRPr="00EB2B09">
        <w:t>nodes</w:t>
      </w:r>
      <w:r w:rsidR="002B5F08" w:rsidRPr="00EB2B09">
        <w:t xml:space="preserve"> are </w:t>
      </w:r>
      <w:r w:rsidR="00733F18" w:rsidRPr="00EB2B09">
        <w:t>identified. The</w:t>
      </w:r>
      <w:r w:rsidRPr="00EB2B09">
        <w:t xml:space="preserve"> input vector, which uniq</w:t>
      </w:r>
      <w:r w:rsidR="00BB3BD4" w:rsidRPr="00EB2B09">
        <w:t>uely generates an output vector</w:t>
      </w:r>
      <w:r w:rsidR="002B5F08" w:rsidRPr="00EB2B09">
        <w:t xml:space="preserve"> is obtained</w:t>
      </w:r>
      <w:r w:rsidR="00BB3BD4" w:rsidRPr="00EB2B09">
        <w:t>.</w:t>
      </w:r>
    </w:p>
    <w:p w:rsidR="00527648" w:rsidRPr="00EB2B09" w:rsidRDefault="00527648" w:rsidP="0047466D">
      <w:pPr>
        <w:pStyle w:val="ListParagraph"/>
        <w:jc w:val="both"/>
      </w:pPr>
      <w:r w:rsidRPr="00EB2B09">
        <w:t>Lastly, the optimum combina</w:t>
      </w:r>
      <w:r w:rsidR="002B5F08" w:rsidRPr="00EB2B09">
        <w:t xml:space="preserve">tion of drugs which can nullify </w:t>
      </w:r>
      <w:r w:rsidRPr="00EB2B09">
        <w:t>most of the fa</w:t>
      </w:r>
      <w:r w:rsidR="0047466D" w:rsidRPr="00EB2B09">
        <w:t xml:space="preserve">ult </w:t>
      </w:r>
      <w:r w:rsidRPr="00EB2B09">
        <w:t>in the network</w:t>
      </w:r>
      <w:r w:rsidR="002B5F08" w:rsidRPr="00EB2B09">
        <w:t xml:space="preserve"> is identified</w:t>
      </w:r>
      <w:r w:rsidRPr="00EB2B09">
        <w:t>.</w:t>
      </w:r>
      <w:r w:rsidR="0047466D" w:rsidRPr="00EB2B09">
        <w:t xml:space="preserve"> The result would be the simulation of the network traversal and the combination of the drugs</w:t>
      </w:r>
      <w:r w:rsidR="00755500" w:rsidRPr="00EB2B09">
        <w:rPr>
          <w:vertAlign w:val="superscript"/>
        </w:rPr>
        <w:t xml:space="preserve"> [1]</w:t>
      </w:r>
      <w:r w:rsidR="0047466D" w:rsidRPr="00EB2B09">
        <w:t>.</w:t>
      </w:r>
    </w:p>
    <w:p w:rsidR="0047466D" w:rsidRPr="00EB2B09" w:rsidRDefault="0047466D" w:rsidP="0047466D">
      <w:pPr>
        <w:pStyle w:val="ListParagraph"/>
        <w:jc w:val="both"/>
      </w:pPr>
    </w:p>
    <w:p w:rsidR="00C83FBF" w:rsidRPr="00EB2B09" w:rsidRDefault="00BB3BD4" w:rsidP="00C83FBF">
      <w:pPr>
        <w:pBdr>
          <w:top w:val="nil"/>
          <w:left w:val="nil"/>
          <w:bottom w:val="nil"/>
          <w:right w:val="nil"/>
          <w:between w:val="nil"/>
        </w:pBdr>
        <w:spacing w:line="276" w:lineRule="auto"/>
        <w:ind w:left="720"/>
        <w:contextualSpacing/>
        <w:jc w:val="both"/>
      </w:pPr>
      <w:r w:rsidRPr="00EB2B09">
        <w:t>Th</w:t>
      </w:r>
      <w:r w:rsidR="00C83FBF" w:rsidRPr="00EB2B09">
        <w:t>is</w:t>
      </w:r>
      <w:r w:rsidR="0047466D" w:rsidRPr="00EB2B09">
        <w:t xml:space="preserve"> will help us understand the workings of proteins in a simple </w:t>
      </w:r>
      <w:r w:rsidR="00733F18" w:rsidRPr="00EB2B09">
        <w:t>manner. Fault</w:t>
      </w:r>
      <w:r w:rsidR="0047466D" w:rsidRPr="00EB2B09">
        <w:t xml:space="preserve"> location will convey that every gate in the Boolean Network is a potential fault in the system. Assumption of more than one fault at a given time will produce a more realistic solution to cancerous conditions, while figuring out the drug combination for the faulty network</w:t>
      </w:r>
      <w:r w:rsidRPr="00EB2B09">
        <w:t>.</w:t>
      </w:r>
    </w:p>
    <w:p w:rsidR="00C83FBF" w:rsidRPr="00EB2B09" w:rsidRDefault="00C83FBF" w:rsidP="00C83FBF">
      <w:pPr>
        <w:pBdr>
          <w:top w:val="nil"/>
          <w:left w:val="nil"/>
          <w:bottom w:val="nil"/>
          <w:right w:val="nil"/>
          <w:between w:val="nil"/>
        </w:pBdr>
        <w:spacing w:line="276" w:lineRule="auto"/>
        <w:ind w:left="720"/>
        <w:contextualSpacing/>
        <w:jc w:val="both"/>
      </w:pPr>
    </w:p>
    <w:p w:rsidR="00C83FBF" w:rsidRPr="00EB2B09" w:rsidRDefault="00E42C6E" w:rsidP="00C83FBF">
      <w:pPr>
        <w:pStyle w:val="ListParagraph"/>
        <w:numPr>
          <w:ilvl w:val="1"/>
          <w:numId w:val="4"/>
        </w:numPr>
        <w:rPr>
          <w:b/>
        </w:rPr>
      </w:pPr>
      <w:r w:rsidRPr="00EB2B09">
        <w:rPr>
          <w:b/>
        </w:rPr>
        <w:t>Problem Domain</w:t>
      </w:r>
    </w:p>
    <w:p w:rsidR="00E42C6E" w:rsidRPr="00EB2B09" w:rsidRDefault="00E42C6E" w:rsidP="00E42C6E">
      <w:pPr>
        <w:ind w:left="720"/>
        <w:rPr>
          <w:b/>
        </w:rPr>
      </w:pPr>
    </w:p>
    <w:p w:rsidR="004E706C" w:rsidRPr="004E706C" w:rsidRDefault="00E42C6E" w:rsidP="004E706C">
      <w:pPr>
        <w:pStyle w:val="ListParagraph"/>
        <w:numPr>
          <w:ilvl w:val="2"/>
          <w:numId w:val="4"/>
        </w:numPr>
        <w:rPr>
          <w:bCs/>
        </w:rPr>
      </w:pPr>
      <w:r w:rsidRPr="004E706C">
        <w:rPr>
          <w:bCs/>
        </w:rPr>
        <w:t>Software Specifications</w:t>
      </w:r>
    </w:p>
    <w:p w:rsidR="00F57286" w:rsidRPr="00EB2B09" w:rsidRDefault="00F57286" w:rsidP="00F57286">
      <w:pPr>
        <w:pStyle w:val="ListParagraph"/>
        <w:numPr>
          <w:ilvl w:val="0"/>
          <w:numId w:val="7"/>
        </w:numPr>
        <w:rPr>
          <w:bCs/>
        </w:rPr>
      </w:pPr>
      <w:r w:rsidRPr="00EB2B09">
        <w:rPr>
          <w:bCs/>
        </w:rPr>
        <w:t>Python 3.6 Interpreter</w:t>
      </w:r>
    </w:p>
    <w:p w:rsidR="00D81969" w:rsidRPr="00EB2B09" w:rsidRDefault="00447570" w:rsidP="00F57286">
      <w:pPr>
        <w:pStyle w:val="ListParagraph"/>
        <w:numPr>
          <w:ilvl w:val="0"/>
          <w:numId w:val="7"/>
        </w:numPr>
        <w:rPr>
          <w:bCs/>
        </w:rPr>
      </w:pPr>
      <w:r>
        <w:rPr>
          <w:bCs/>
        </w:rPr>
        <w:t>Spyder 3.2</w:t>
      </w:r>
      <w:r w:rsidR="00F57286" w:rsidRPr="00EB2B09">
        <w:rPr>
          <w:bCs/>
        </w:rPr>
        <w:t xml:space="preserve"> for Python Programming</w:t>
      </w:r>
    </w:p>
    <w:p w:rsidR="004E706C" w:rsidRDefault="004E706C" w:rsidP="004E706C">
      <w:pPr>
        <w:pStyle w:val="ListParagraph"/>
        <w:ind w:left="1080"/>
        <w:rPr>
          <w:bCs/>
        </w:rPr>
      </w:pPr>
    </w:p>
    <w:p w:rsidR="000F5430" w:rsidRPr="00EB2B09" w:rsidRDefault="000F5430" w:rsidP="000F5430">
      <w:pPr>
        <w:pStyle w:val="ListParagraph"/>
        <w:numPr>
          <w:ilvl w:val="2"/>
          <w:numId w:val="4"/>
        </w:numPr>
        <w:rPr>
          <w:bCs/>
        </w:rPr>
      </w:pPr>
      <w:r w:rsidRPr="00EB2B09">
        <w:rPr>
          <w:bCs/>
        </w:rPr>
        <w:t>Hardware Specifications</w:t>
      </w:r>
    </w:p>
    <w:p w:rsidR="000F5430" w:rsidRPr="00EB2B09" w:rsidRDefault="000F5430" w:rsidP="000F5430">
      <w:pPr>
        <w:pStyle w:val="ListParagraph"/>
        <w:rPr>
          <w:bCs/>
        </w:rPr>
      </w:pPr>
    </w:p>
    <w:tbl>
      <w:tblPr>
        <w:tblStyle w:val="TableGrid"/>
        <w:tblW w:w="0" w:type="auto"/>
        <w:tblInd w:w="1080" w:type="dxa"/>
        <w:tblLook w:val="04A0" w:firstRow="1" w:lastRow="0" w:firstColumn="1" w:lastColumn="0" w:noHBand="0" w:noVBand="1"/>
      </w:tblPr>
      <w:tblGrid>
        <w:gridCol w:w="3904"/>
        <w:gridCol w:w="3872"/>
      </w:tblGrid>
      <w:tr w:rsidR="00D81969" w:rsidRPr="00EB2B09" w:rsidTr="00D81969">
        <w:tc>
          <w:tcPr>
            <w:tcW w:w="4315" w:type="dxa"/>
          </w:tcPr>
          <w:p w:rsidR="00D81969" w:rsidRPr="00EB2B09" w:rsidRDefault="00D81969" w:rsidP="00D81969">
            <w:pPr>
              <w:spacing w:line="276" w:lineRule="auto"/>
              <w:contextualSpacing/>
              <w:jc w:val="center"/>
            </w:pPr>
            <w:r w:rsidRPr="00EB2B09">
              <w:t>Operating System</w:t>
            </w:r>
          </w:p>
        </w:tc>
        <w:tc>
          <w:tcPr>
            <w:tcW w:w="4315" w:type="dxa"/>
          </w:tcPr>
          <w:p w:rsidR="00D81969" w:rsidRPr="00EB2B09" w:rsidRDefault="00D81969" w:rsidP="00D81969">
            <w:pPr>
              <w:spacing w:line="276" w:lineRule="auto"/>
              <w:contextualSpacing/>
              <w:jc w:val="center"/>
            </w:pPr>
            <w:r w:rsidRPr="00EB2B09">
              <w:t>Ubuntu 16.04 LTS</w:t>
            </w:r>
          </w:p>
        </w:tc>
      </w:tr>
      <w:tr w:rsidR="00D81969" w:rsidRPr="00EB2B09" w:rsidTr="00D81969">
        <w:tc>
          <w:tcPr>
            <w:tcW w:w="4315" w:type="dxa"/>
          </w:tcPr>
          <w:p w:rsidR="00D81969" w:rsidRPr="00EB2B09" w:rsidRDefault="00D81969" w:rsidP="00D81969">
            <w:pPr>
              <w:spacing w:line="276" w:lineRule="auto"/>
              <w:contextualSpacing/>
              <w:jc w:val="center"/>
            </w:pPr>
            <w:r w:rsidRPr="00EB2B09">
              <w:t>Memory</w:t>
            </w:r>
          </w:p>
        </w:tc>
        <w:tc>
          <w:tcPr>
            <w:tcW w:w="4315" w:type="dxa"/>
          </w:tcPr>
          <w:p w:rsidR="00D81969" w:rsidRPr="00EB2B09" w:rsidRDefault="00D81969" w:rsidP="00D81969">
            <w:pPr>
              <w:spacing w:line="276" w:lineRule="auto"/>
              <w:contextualSpacing/>
              <w:jc w:val="center"/>
            </w:pPr>
            <w:r w:rsidRPr="00EB2B09">
              <w:t>4 GB</w:t>
            </w:r>
          </w:p>
        </w:tc>
      </w:tr>
      <w:tr w:rsidR="00D81969" w:rsidRPr="00EB2B09" w:rsidTr="00D81969">
        <w:tc>
          <w:tcPr>
            <w:tcW w:w="4315" w:type="dxa"/>
          </w:tcPr>
          <w:p w:rsidR="00D81969" w:rsidRPr="00EB2B09" w:rsidRDefault="00D81969" w:rsidP="00D81969">
            <w:pPr>
              <w:spacing w:line="276" w:lineRule="auto"/>
              <w:contextualSpacing/>
              <w:jc w:val="center"/>
            </w:pPr>
            <w:r w:rsidRPr="00EB2B09">
              <w:t>HDD</w:t>
            </w:r>
          </w:p>
        </w:tc>
        <w:tc>
          <w:tcPr>
            <w:tcW w:w="4315" w:type="dxa"/>
          </w:tcPr>
          <w:p w:rsidR="00D81969" w:rsidRPr="00EB2B09" w:rsidRDefault="00D81969" w:rsidP="00D81969">
            <w:pPr>
              <w:spacing w:line="276" w:lineRule="auto"/>
              <w:contextualSpacing/>
              <w:jc w:val="center"/>
            </w:pPr>
            <w:r w:rsidRPr="00EB2B09">
              <w:t>500 GB</w:t>
            </w:r>
          </w:p>
        </w:tc>
      </w:tr>
      <w:tr w:rsidR="00D81969" w:rsidRPr="00EB2B09" w:rsidTr="00D81969">
        <w:tc>
          <w:tcPr>
            <w:tcW w:w="4315" w:type="dxa"/>
          </w:tcPr>
          <w:p w:rsidR="00D81969" w:rsidRPr="00EB2B09" w:rsidRDefault="00D81969" w:rsidP="00D81969">
            <w:pPr>
              <w:spacing w:line="276" w:lineRule="auto"/>
              <w:contextualSpacing/>
              <w:jc w:val="center"/>
            </w:pPr>
            <w:r w:rsidRPr="00EB2B09">
              <w:t>Processor</w:t>
            </w:r>
          </w:p>
        </w:tc>
        <w:tc>
          <w:tcPr>
            <w:tcW w:w="4315" w:type="dxa"/>
          </w:tcPr>
          <w:p w:rsidR="00D81969" w:rsidRPr="00EB2B09" w:rsidRDefault="00D81969" w:rsidP="00D81969">
            <w:pPr>
              <w:spacing w:line="276" w:lineRule="auto"/>
              <w:contextualSpacing/>
              <w:jc w:val="center"/>
            </w:pPr>
            <w:r w:rsidRPr="00EB2B09">
              <w:t>Intel Core i3</w:t>
            </w:r>
          </w:p>
        </w:tc>
      </w:tr>
    </w:tbl>
    <w:p w:rsidR="002C3FFA" w:rsidRDefault="002C3FFA" w:rsidP="002C3FFA">
      <w:pPr>
        <w:pBdr>
          <w:top w:val="nil"/>
          <w:left w:val="nil"/>
          <w:bottom w:val="nil"/>
          <w:right w:val="nil"/>
          <w:between w:val="nil"/>
        </w:pBdr>
        <w:spacing w:line="276" w:lineRule="auto"/>
        <w:ind w:left="1080"/>
        <w:contextualSpacing/>
        <w:jc w:val="center"/>
      </w:pPr>
    </w:p>
    <w:p w:rsidR="00C83FBF" w:rsidRPr="00EB2B09" w:rsidRDefault="00A25E17" w:rsidP="002C3FFA">
      <w:pPr>
        <w:pBdr>
          <w:top w:val="nil"/>
          <w:left w:val="nil"/>
          <w:bottom w:val="nil"/>
          <w:right w:val="nil"/>
          <w:between w:val="nil"/>
        </w:pBdr>
        <w:spacing w:line="276" w:lineRule="auto"/>
        <w:ind w:left="1080"/>
        <w:contextualSpacing/>
        <w:jc w:val="center"/>
      </w:pPr>
      <w:r>
        <w:t>Table 1.1</w:t>
      </w:r>
      <w:r w:rsidR="002C3FFA">
        <w:t>: Hardware Specifications</w:t>
      </w:r>
    </w:p>
    <w:p w:rsidR="0090296B" w:rsidRDefault="0090296B" w:rsidP="00A8449E">
      <w:pPr>
        <w:pStyle w:val="ListParagraph"/>
        <w:numPr>
          <w:ilvl w:val="1"/>
          <w:numId w:val="4"/>
        </w:numPr>
        <w:rPr>
          <w:ins w:id="135" w:author="Abhisek Karmakar" w:date="2018-03-10T17:09:00Z"/>
          <w:b/>
        </w:rPr>
      </w:pPr>
      <w:ins w:id="136" w:author="Abhisek Karmakar" w:date="2018-03-10T17:08:00Z">
        <w:r>
          <w:rPr>
            <w:b/>
          </w:rPr>
          <w:t xml:space="preserve"> Related Studies</w:t>
        </w:r>
      </w:ins>
    </w:p>
    <w:p w:rsidR="0090296B" w:rsidRDefault="0090296B">
      <w:pPr>
        <w:pStyle w:val="ListParagraph"/>
        <w:rPr>
          <w:ins w:id="137" w:author="Abhisek Karmakar" w:date="2018-03-10T17:08:00Z"/>
          <w:b/>
        </w:rPr>
        <w:pPrChange w:id="138" w:author="Abhisek Karmakar" w:date="2018-03-10T17:09:00Z">
          <w:pPr>
            <w:pStyle w:val="ListParagraph"/>
            <w:numPr>
              <w:ilvl w:val="1"/>
              <w:numId w:val="4"/>
            </w:numPr>
            <w:ind w:hanging="360"/>
          </w:pPr>
        </w:pPrChange>
      </w:pPr>
    </w:p>
    <w:p w:rsidR="0090296B" w:rsidRDefault="0090296B">
      <w:pPr>
        <w:pStyle w:val="ListParagraph"/>
        <w:numPr>
          <w:ilvl w:val="2"/>
          <w:numId w:val="4"/>
        </w:numPr>
        <w:rPr>
          <w:ins w:id="139" w:author="Abhisek Karmakar" w:date="2018-03-10T17:09:00Z"/>
          <w:b/>
        </w:rPr>
        <w:pPrChange w:id="140" w:author="Abhisek Karmakar" w:date="2018-03-10T17:08:00Z">
          <w:pPr>
            <w:pStyle w:val="ListParagraph"/>
            <w:numPr>
              <w:ilvl w:val="1"/>
              <w:numId w:val="4"/>
            </w:numPr>
            <w:ind w:hanging="360"/>
          </w:pPr>
        </w:pPrChange>
      </w:pPr>
      <w:ins w:id="141" w:author="Abhisek Karmakar" w:date="2018-03-10T17:09:00Z">
        <w:r>
          <w:rPr>
            <w:b/>
          </w:rPr>
          <w:t>GRN</w:t>
        </w:r>
      </w:ins>
    </w:p>
    <w:p w:rsidR="0090296B" w:rsidRDefault="0090296B">
      <w:pPr>
        <w:pStyle w:val="ListParagraph"/>
        <w:ind w:left="1080"/>
        <w:rPr>
          <w:ins w:id="142" w:author="Abhisek Karmakar" w:date="2018-03-10T17:09:00Z"/>
          <w:b/>
        </w:rPr>
        <w:pPrChange w:id="143" w:author="Abhisek Karmakar" w:date="2018-03-10T17:09:00Z">
          <w:pPr>
            <w:pStyle w:val="ListParagraph"/>
            <w:numPr>
              <w:ilvl w:val="1"/>
              <w:numId w:val="4"/>
            </w:numPr>
            <w:ind w:hanging="360"/>
          </w:pPr>
        </w:pPrChange>
      </w:pPr>
    </w:p>
    <w:p w:rsidR="0090296B" w:rsidRDefault="0090296B">
      <w:pPr>
        <w:pStyle w:val="ListParagraph"/>
        <w:ind w:firstLine="360"/>
        <w:jc w:val="both"/>
        <w:rPr>
          <w:ins w:id="144" w:author="Abhisek Karmakar" w:date="2018-03-10T17:10:00Z"/>
          <w:color w:val="000000"/>
        </w:rPr>
        <w:pPrChange w:id="145" w:author="Abhisek Karmakar" w:date="2018-03-10T17:09:00Z">
          <w:pPr>
            <w:pStyle w:val="ListParagraph"/>
            <w:numPr>
              <w:numId w:val="4"/>
            </w:numPr>
            <w:ind w:hanging="360"/>
            <w:jc w:val="both"/>
          </w:pPr>
        </w:pPrChange>
      </w:pPr>
      <w:ins w:id="146" w:author="Abhisek Karmakar" w:date="2018-03-10T17:09:00Z">
        <w:r w:rsidRPr="0090296B">
          <w:rPr>
            <w:color w:val="000000"/>
          </w:rPr>
          <w:t xml:space="preserve">A network that has been inferred from gene expression data a “gene regulatory network,” briefly denoted as GRN. The Gene regulatory networks provide information about regulatory interactions between regulators and their </w:t>
        </w:r>
        <w:r w:rsidRPr="0090296B">
          <w:rPr>
            <w:color w:val="000000"/>
          </w:rPr>
          <w:lastRenderedPageBreak/>
          <w:t>potential targets; gene-gene interactions, and potential protein-protein interactions.</w:t>
        </w:r>
      </w:ins>
    </w:p>
    <w:p w:rsidR="0090296B" w:rsidRDefault="0090296B">
      <w:pPr>
        <w:pStyle w:val="ListParagraph"/>
        <w:ind w:firstLine="360"/>
        <w:jc w:val="both"/>
        <w:rPr>
          <w:ins w:id="147" w:author="Abhisek Karmakar" w:date="2018-03-10T17:09:00Z"/>
          <w:color w:val="000000"/>
        </w:rPr>
        <w:pPrChange w:id="148" w:author="Abhisek Karmakar" w:date="2018-03-10T17:09:00Z">
          <w:pPr>
            <w:pStyle w:val="ListParagraph"/>
            <w:numPr>
              <w:numId w:val="4"/>
            </w:numPr>
            <w:ind w:hanging="360"/>
            <w:jc w:val="both"/>
          </w:pPr>
        </w:pPrChange>
      </w:pPr>
    </w:p>
    <w:p w:rsidR="0090296B" w:rsidRDefault="0090296B">
      <w:pPr>
        <w:pStyle w:val="ListParagraph"/>
        <w:numPr>
          <w:ilvl w:val="2"/>
          <w:numId w:val="4"/>
        </w:numPr>
        <w:jc w:val="both"/>
        <w:rPr>
          <w:ins w:id="149" w:author="Abhisek Karmakar" w:date="2018-03-10T17:11:00Z"/>
          <w:b/>
          <w:bCs/>
          <w:color w:val="000000"/>
        </w:rPr>
        <w:pPrChange w:id="150" w:author="Abhisek Karmakar" w:date="2018-03-10T17:09:00Z">
          <w:pPr>
            <w:pStyle w:val="ListParagraph"/>
            <w:numPr>
              <w:numId w:val="4"/>
            </w:numPr>
            <w:ind w:hanging="360"/>
            <w:jc w:val="both"/>
          </w:pPr>
        </w:pPrChange>
      </w:pPr>
      <w:ins w:id="151" w:author="Abhisek Karmakar" w:date="2018-03-10T17:10:00Z">
        <w:r>
          <w:rPr>
            <w:b/>
            <w:bCs/>
            <w:color w:val="000000"/>
          </w:rPr>
          <w:t>Boolean Networks</w:t>
        </w:r>
      </w:ins>
    </w:p>
    <w:p w:rsidR="0090296B" w:rsidRDefault="0090296B">
      <w:pPr>
        <w:pStyle w:val="ListParagraph"/>
        <w:ind w:left="1080"/>
        <w:jc w:val="both"/>
        <w:rPr>
          <w:ins w:id="152" w:author="Abhisek Karmakar" w:date="2018-03-10T17:11:00Z"/>
          <w:b/>
          <w:bCs/>
          <w:color w:val="000000"/>
        </w:rPr>
        <w:pPrChange w:id="153" w:author="Abhisek Karmakar" w:date="2018-03-10T17:11:00Z">
          <w:pPr>
            <w:pStyle w:val="ListParagraph"/>
            <w:numPr>
              <w:numId w:val="4"/>
            </w:numPr>
            <w:ind w:hanging="360"/>
            <w:jc w:val="both"/>
          </w:pPr>
        </w:pPrChange>
      </w:pPr>
    </w:p>
    <w:p w:rsidR="0090296B" w:rsidRDefault="0090296B">
      <w:pPr>
        <w:pStyle w:val="ListParagraph"/>
        <w:ind w:left="1080"/>
        <w:jc w:val="both"/>
        <w:rPr>
          <w:ins w:id="154" w:author="Abhisek Karmakar" w:date="2018-03-10T17:11:00Z"/>
          <w:color w:val="000000"/>
        </w:rPr>
        <w:pPrChange w:id="155" w:author="Abhisek Karmakar" w:date="2018-03-10T17:11:00Z">
          <w:pPr>
            <w:pStyle w:val="ListParagraph"/>
            <w:numPr>
              <w:numId w:val="4"/>
            </w:numPr>
            <w:ind w:hanging="360"/>
            <w:jc w:val="both"/>
          </w:pPr>
        </w:pPrChange>
      </w:pPr>
      <w:ins w:id="156" w:author="Abhisek Karmakar" w:date="2018-03-10T17:11:00Z">
        <w:r w:rsidRPr="00FD30E7">
          <w:rPr>
            <w:color w:val="000000"/>
          </w:rPr>
          <w:t>A BN</w:t>
        </w:r>
        <w:r w:rsidRPr="00EB2B09">
          <w:rPr>
            <w:vertAlign w:val="superscript"/>
          </w:rPr>
          <w:t xml:space="preserve"> [1]</w:t>
        </w:r>
        <w:r w:rsidRPr="00FD30E7">
          <w:rPr>
            <w:color w:val="000000"/>
          </w:rPr>
          <w:t xml:space="preserve"> (Glass and Kauffman, 1973; Kauffman, 1969, 1993),</w:t>
        </w:r>
        <w:r w:rsidRPr="00FD30E7">
          <w:rPr>
            <w:i/>
            <w:iCs/>
            <w:color w:val="000000"/>
          </w:rPr>
          <w:t>B</w:t>
        </w:r>
        <w:r w:rsidRPr="00FD30E7">
          <w:rPr>
            <w:color w:val="000000"/>
          </w:rPr>
          <w:t>=(</w:t>
        </w:r>
        <w:r w:rsidRPr="00FD30E7">
          <w:rPr>
            <w:i/>
            <w:iCs/>
            <w:color w:val="000000"/>
          </w:rPr>
          <w:t>V,F</w:t>
        </w:r>
        <w:r w:rsidRPr="00FD30E7">
          <w:rPr>
            <w:color w:val="000000"/>
          </w:rPr>
          <w:t xml:space="preserve">), on </w:t>
        </w:r>
        <w:r w:rsidRPr="00FD30E7">
          <w:rPr>
            <w:i/>
            <w:iCs/>
            <w:color w:val="000000"/>
          </w:rPr>
          <w:t>n</w:t>
        </w:r>
        <w:r>
          <w:rPr>
            <w:i/>
            <w:iCs/>
            <w:color w:val="000000"/>
          </w:rPr>
          <w:t xml:space="preserve"> </w:t>
        </w:r>
        <w:r w:rsidRPr="00FD30E7">
          <w:rPr>
            <w:color w:val="000000"/>
          </w:rPr>
          <w:t xml:space="preserve">genes/proteins is defined by a set of nodes (genes/proteins) </w:t>
        </w:r>
        <w:r w:rsidRPr="00FD30E7">
          <w:rPr>
            <w:i/>
            <w:iCs/>
            <w:color w:val="000000"/>
          </w:rPr>
          <w:t xml:space="preserve">V </w:t>
        </w:r>
        <w:r w:rsidRPr="00FD30E7">
          <w:rPr>
            <w:color w:val="000000"/>
          </w:rPr>
          <w:t>={</w:t>
        </w:r>
        <w:r w:rsidRPr="00FD30E7">
          <w:rPr>
            <w:i/>
            <w:iCs/>
            <w:color w:val="000000"/>
          </w:rPr>
          <w:t>x</w:t>
        </w:r>
        <w:r w:rsidRPr="00FD30E7">
          <w:rPr>
            <w:color w:val="000000"/>
          </w:rPr>
          <w:t>1</w:t>
        </w:r>
        <w:r w:rsidRPr="00FD30E7">
          <w:rPr>
            <w:i/>
            <w:iCs/>
            <w:color w:val="000000"/>
          </w:rPr>
          <w:t>,...,xn</w:t>
        </w:r>
        <w:r w:rsidRPr="00FD30E7">
          <w:rPr>
            <w:color w:val="000000"/>
          </w:rPr>
          <w:t xml:space="preserve">}, </w:t>
        </w:r>
        <w:r w:rsidRPr="00FD30E7">
          <w:rPr>
            <w:i/>
            <w:iCs/>
            <w:color w:val="000000"/>
          </w:rPr>
          <w:t>xi</w:t>
        </w:r>
        <w:r w:rsidRPr="00FD30E7">
          <w:rPr>
            <w:rFonts w:ascii="Cambria Math" w:hAnsi="Cambria Math" w:cs="Cambria Math"/>
            <w:color w:val="000000"/>
          </w:rPr>
          <w:t>∈</w:t>
        </w:r>
        <w:r w:rsidRPr="00FD30E7">
          <w:rPr>
            <w:color w:val="000000"/>
          </w:rPr>
          <w:t>{0</w:t>
        </w:r>
        <w:r w:rsidRPr="00FD30E7">
          <w:rPr>
            <w:i/>
            <w:iCs/>
            <w:color w:val="000000"/>
          </w:rPr>
          <w:t>,</w:t>
        </w:r>
        <w:r w:rsidRPr="00FD30E7">
          <w:rPr>
            <w:color w:val="000000"/>
          </w:rPr>
          <w:t xml:space="preserve">1}, </w:t>
        </w:r>
        <w:r w:rsidRPr="00FD30E7">
          <w:rPr>
            <w:i/>
            <w:iCs/>
            <w:color w:val="000000"/>
          </w:rPr>
          <w:t>i</w:t>
        </w:r>
        <w:r w:rsidRPr="00FD30E7">
          <w:rPr>
            <w:color w:val="000000"/>
          </w:rPr>
          <w:t>=1</w:t>
        </w:r>
        <w:r w:rsidRPr="00FD30E7">
          <w:rPr>
            <w:i/>
            <w:iCs/>
            <w:color w:val="000000"/>
          </w:rPr>
          <w:t>,...,n</w:t>
        </w:r>
        <w:r w:rsidRPr="00FD30E7">
          <w:rPr>
            <w:color w:val="000000"/>
          </w:rPr>
          <w:t xml:space="preserve">, and a list </w:t>
        </w:r>
        <w:r w:rsidRPr="00FD30E7">
          <w:rPr>
            <w:i/>
            <w:iCs/>
            <w:color w:val="000000"/>
          </w:rPr>
          <w:t xml:space="preserve">F </w:t>
        </w:r>
        <w:r w:rsidRPr="00FD30E7">
          <w:rPr>
            <w:color w:val="000000"/>
          </w:rPr>
          <w:t>=(</w:t>
        </w:r>
        <w:r w:rsidRPr="00FD30E7">
          <w:rPr>
            <w:i/>
            <w:iCs/>
            <w:color w:val="000000"/>
          </w:rPr>
          <w:t>f</w:t>
        </w:r>
        <w:r w:rsidRPr="00FD30E7">
          <w:rPr>
            <w:color w:val="000000"/>
          </w:rPr>
          <w:t>1</w:t>
        </w:r>
        <w:r w:rsidRPr="00FD30E7">
          <w:rPr>
            <w:i/>
            <w:iCs/>
            <w:color w:val="000000"/>
          </w:rPr>
          <w:t>,...,fn</w:t>
        </w:r>
        <w:r w:rsidRPr="00FD30E7">
          <w:rPr>
            <w:color w:val="000000"/>
          </w:rPr>
          <w:t xml:space="preserve">), of Boolean functions, </w:t>
        </w:r>
        <w:r w:rsidRPr="00FD30E7">
          <w:rPr>
            <w:i/>
            <w:iCs/>
            <w:color w:val="000000"/>
          </w:rPr>
          <w:t>f</w:t>
        </w:r>
        <w:r w:rsidRPr="00B70C35">
          <w:rPr>
            <w:i/>
            <w:iCs/>
            <w:color w:val="000000"/>
            <w:vertAlign w:val="subscript"/>
          </w:rPr>
          <w:t>i</w:t>
        </w:r>
        <w:r w:rsidRPr="00FD30E7">
          <w:rPr>
            <w:i/>
            <w:iCs/>
            <w:color w:val="000000"/>
          </w:rPr>
          <w:t xml:space="preserve"> </w:t>
        </w:r>
        <w:r w:rsidRPr="00FD30E7">
          <w:rPr>
            <w:color w:val="000000"/>
          </w:rPr>
          <w:t>:{0</w:t>
        </w:r>
        <w:r w:rsidRPr="00FD30E7">
          <w:rPr>
            <w:i/>
            <w:iCs/>
            <w:color w:val="000000"/>
          </w:rPr>
          <w:t>,</w:t>
        </w:r>
        <w:r w:rsidRPr="00FD30E7">
          <w:rPr>
            <w:color w:val="000000"/>
          </w:rPr>
          <w:t>1}</w:t>
        </w:r>
        <w:r w:rsidRPr="00FD30E7">
          <w:rPr>
            <w:i/>
            <w:iCs/>
            <w:color w:val="000000"/>
          </w:rPr>
          <w:t>n</w:t>
        </w:r>
        <w:r w:rsidRPr="00FD30E7">
          <w:rPr>
            <w:color w:val="000000"/>
          </w:rPr>
          <w:t>+</w:t>
        </w:r>
        <w:r w:rsidRPr="00FD30E7">
          <w:rPr>
            <w:i/>
            <w:iCs/>
            <w:color w:val="000000"/>
          </w:rPr>
          <w:t xml:space="preserve">m </w:t>
        </w:r>
        <w:r w:rsidRPr="00FD30E7">
          <w:rPr>
            <w:color w:val="000000"/>
          </w:rPr>
          <w:t>→{0</w:t>
        </w:r>
        <w:r w:rsidRPr="00FD30E7">
          <w:rPr>
            <w:i/>
            <w:iCs/>
            <w:color w:val="000000"/>
          </w:rPr>
          <w:t>,</w:t>
        </w:r>
        <w:r w:rsidRPr="00FD30E7">
          <w:rPr>
            <w:color w:val="000000"/>
          </w:rPr>
          <w:t xml:space="preserve">1}, </w:t>
        </w:r>
        <w:r w:rsidRPr="00FD30E7">
          <w:rPr>
            <w:i/>
            <w:iCs/>
            <w:color w:val="000000"/>
          </w:rPr>
          <w:t>i</w:t>
        </w:r>
        <w:r w:rsidRPr="00FD30E7">
          <w:rPr>
            <w:color w:val="000000"/>
          </w:rPr>
          <w:t>=1</w:t>
        </w:r>
        <w:r w:rsidRPr="00FD30E7">
          <w:rPr>
            <w:i/>
            <w:iCs/>
            <w:color w:val="000000"/>
          </w:rPr>
          <w:t>,...,n</w:t>
        </w:r>
        <w:r w:rsidRPr="00FD30E7">
          <w:rPr>
            <w:color w:val="000000"/>
          </w:rPr>
          <w:t>,</w:t>
        </w:r>
        <w:r w:rsidRPr="00FD30E7">
          <w:rPr>
            <w:i/>
            <w:iCs/>
            <w:color w:val="000000"/>
          </w:rPr>
          <w:t>m</w:t>
        </w:r>
        <w:r w:rsidRPr="00FD30E7">
          <w:rPr>
            <w:color w:val="000000"/>
          </w:rPr>
          <w:t>≥0 is the number of external inputs e.g. GFs, stresses, metabolites,</w:t>
        </w:r>
        <w:r>
          <w:rPr>
            <w:color w:val="000000"/>
          </w:rPr>
          <w:t xml:space="preserve"> </w:t>
        </w:r>
        <w:r w:rsidRPr="00FD30E7">
          <w:rPr>
            <w:color w:val="000000"/>
          </w:rPr>
          <w:t xml:space="preserve">etc. Each node </w:t>
        </w:r>
        <w:r w:rsidRPr="00FD30E7">
          <w:rPr>
            <w:i/>
            <w:iCs/>
            <w:color w:val="000000"/>
          </w:rPr>
          <w:t xml:space="preserve">xi </w:t>
        </w:r>
        <w:r w:rsidRPr="00FD30E7">
          <w:rPr>
            <w:color w:val="000000"/>
          </w:rPr>
          <w:t xml:space="preserve">represents the state/expression of the gene </w:t>
        </w:r>
        <w:r w:rsidRPr="00FD30E7">
          <w:rPr>
            <w:i/>
            <w:iCs/>
            <w:color w:val="000000"/>
          </w:rPr>
          <w:t>i</w:t>
        </w:r>
        <w:r w:rsidRPr="00FD30E7">
          <w:rPr>
            <w:color w:val="000000"/>
          </w:rPr>
          <w:t>, where</w:t>
        </w:r>
        <w:r w:rsidRPr="00FD30E7">
          <w:rPr>
            <w:color w:val="000000"/>
          </w:rPr>
          <w:br/>
        </w:r>
        <w:r w:rsidRPr="00FD30E7">
          <w:rPr>
            <w:i/>
            <w:iCs/>
            <w:color w:val="000000"/>
          </w:rPr>
          <w:t>x</w:t>
        </w:r>
        <w:r w:rsidRPr="00B70C35">
          <w:rPr>
            <w:i/>
            <w:iCs/>
            <w:color w:val="000000"/>
            <w:vertAlign w:val="subscript"/>
          </w:rPr>
          <w:t>i</w:t>
        </w:r>
        <w:r w:rsidRPr="00FD30E7">
          <w:rPr>
            <w:i/>
            <w:iCs/>
            <w:color w:val="000000"/>
          </w:rPr>
          <w:t xml:space="preserve"> </w:t>
        </w:r>
        <w:r w:rsidRPr="00FD30E7">
          <w:rPr>
            <w:color w:val="000000"/>
          </w:rPr>
          <w:t xml:space="preserve">=0 means that gene/protein </w:t>
        </w:r>
        <w:r w:rsidRPr="00FD30E7">
          <w:rPr>
            <w:i/>
            <w:iCs/>
            <w:color w:val="000000"/>
          </w:rPr>
          <w:t xml:space="preserve">i </w:t>
        </w:r>
        <w:r w:rsidRPr="00FD30E7">
          <w:rPr>
            <w:color w:val="000000"/>
          </w:rPr>
          <w:t>is OFF (unexpressed or inactive</w:t>
        </w:r>
        <w:r>
          <w:rPr>
            <w:color w:val="000000"/>
          </w:rPr>
          <w:t xml:space="preserve"> </w:t>
        </w:r>
        <w:r w:rsidRPr="00FD30E7">
          <w:rPr>
            <w:color w:val="000000"/>
          </w:rPr>
          <w:t xml:space="preserve">according to their biological significance) and </w:t>
        </w:r>
        <w:r w:rsidRPr="00FD30E7">
          <w:rPr>
            <w:i/>
            <w:iCs/>
            <w:color w:val="000000"/>
          </w:rPr>
          <w:t>x</w:t>
        </w:r>
        <w:r w:rsidRPr="00B70C35">
          <w:rPr>
            <w:i/>
            <w:iCs/>
            <w:color w:val="000000"/>
            <w:vertAlign w:val="subscript"/>
          </w:rPr>
          <w:t>i</w:t>
        </w:r>
        <w:r w:rsidRPr="00FD30E7">
          <w:rPr>
            <w:i/>
            <w:iCs/>
            <w:color w:val="000000"/>
          </w:rPr>
          <w:t xml:space="preserve"> </w:t>
        </w:r>
        <w:r w:rsidRPr="00FD30E7">
          <w:rPr>
            <w:color w:val="000000"/>
          </w:rPr>
          <w:t>=1 means that</w:t>
        </w:r>
        <w:r>
          <w:rPr>
            <w:color w:val="000000"/>
          </w:rPr>
          <w:t xml:space="preserve"> </w:t>
        </w:r>
        <w:r w:rsidRPr="00FD30E7">
          <w:rPr>
            <w:color w:val="000000"/>
          </w:rPr>
          <w:t xml:space="preserve">gene/protein </w:t>
        </w:r>
        <w:r w:rsidRPr="00FD30E7">
          <w:rPr>
            <w:i/>
            <w:iCs/>
            <w:color w:val="000000"/>
          </w:rPr>
          <w:t xml:space="preserve">i </w:t>
        </w:r>
        <w:r w:rsidRPr="00FD30E7">
          <w:rPr>
            <w:color w:val="000000"/>
          </w:rPr>
          <w:t xml:space="preserve">is ON (expressed or active). The function </w:t>
        </w:r>
        <w:r w:rsidRPr="00FD30E7">
          <w:rPr>
            <w:i/>
            <w:iCs/>
            <w:color w:val="000000"/>
          </w:rPr>
          <w:t>f</w:t>
        </w:r>
        <w:r w:rsidRPr="00B70C35">
          <w:rPr>
            <w:i/>
            <w:iCs/>
            <w:color w:val="000000"/>
            <w:vertAlign w:val="subscript"/>
          </w:rPr>
          <w:t>i</w:t>
        </w:r>
        <w:r w:rsidRPr="00FD30E7">
          <w:rPr>
            <w:i/>
            <w:iCs/>
            <w:color w:val="000000"/>
          </w:rPr>
          <w:t xml:space="preserve"> </w:t>
        </w:r>
        <w:r w:rsidRPr="00FD30E7">
          <w:rPr>
            <w:color w:val="000000"/>
          </w:rPr>
          <w:t>is called</w:t>
        </w:r>
        <w:r>
          <w:rPr>
            <w:color w:val="000000"/>
          </w:rPr>
          <w:t xml:space="preserve"> </w:t>
        </w:r>
        <w:r w:rsidRPr="00FD30E7">
          <w:rPr>
            <w:color w:val="000000"/>
          </w:rPr>
          <w:t xml:space="preserve">the </w:t>
        </w:r>
        <w:r w:rsidRPr="00FD30E7">
          <w:rPr>
            <w:i/>
            <w:iCs/>
            <w:color w:val="000000"/>
          </w:rPr>
          <w:t xml:space="preserve">predictor function </w:t>
        </w:r>
        <w:r w:rsidRPr="00FD30E7">
          <w:rPr>
            <w:color w:val="000000"/>
          </w:rPr>
          <w:t xml:space="preserve">for gene/protein </w:t>
        </w:r>
        <w:r w:rsidRPr="00FD30E7">
          <w:rPr>
            <w:i/>
            <w:iCs/>
            <w:color w:val="000000"/>
          </w:rPr>
          <w:t>i</w:t>
        </w:r>
        <w:r w:rsidRPr="00FD30E7">
          <w:rPr>
            <w:color w:val="000000"/>
          </w:rPr>
          <w:t>. Updating the states of</w:t>
        </w:r>
        <w:r>
          <w:rPr>
            <w:color w:val="000000"/>
          </w:rPr>
          <w:t xml:space="preserve"> </w:t>
        </w:r>
        <w:r w:rsidRPr="00FD30E7">
          <w:rPr>
            <w:color w:val="000000"/>
          </w:rPr>
          <w:t xml:space="preserve">all genes/proteins in </w:t>
        </w:r>
        <w:r w:rsidRPr="00FD30E7">
          <w:rPr>
            <w:i/>
            <w:iCs/>
            <w:color w:val="000000"/>
          </w:rPr>
          <w:t xml:space="preserve">B </w:t>
        </w:r>
        <w:r w:rsidRPr="00FD30E7">
          <w:rPr>
            <w:color w:val="000000"/>
          </w:rPr>
          <w:t>is done synchronously at every time step</w:t>
        </w:r>
        <w:r>
          <w:rPr>
            <w:color w:val="000000"/>
          </w:rPr>
          <w:t xml:space="preserve"> </w:t>
        </w:r>
        <w:r w:rsidRPr="00FD30E7">
          <w:rPr>
            <w:color w:val="000000"/>
          </w:rPr>
          <w:t>according to their predictor functions. If the predictor functions are</w:t>
        </w:r>
        <w:r>
          <w:rPr>
            <w:color w:val="000000"/>
          </w:rPr>
          <w:t xml:space="preserve"> </w:t>
        </w:r>
        <w:r w:rsidRPr="00FD30E7">
          <w:rPr>
            <w:color w:val="000000"/>
          </w:rPr>
          <w:t>known, the dynamics of the BN will solely depend on the set of</w:t>
        </w:r>
        <w:r>
          <w:rPr>
            <w:color w:val="000000"/>
          </w:rPr>
          <w:t xml:space="preserve"> </w:t>
        </w:r>
        <w:r w:rsidRPr="00FD30E7">
          <w:rPr>
            <w:color w:val="000000"/>
          </w:rPr>
          <w:t>input variables. The dynamic behavior of the BN is quite different</w:t>
        </w:r>
        <w:r>
          <w:rPr>
            <w:color w:val="000000"/>
          </w:rPr>
          <w:t xml:space="preserve"> </w:t>
        </w:r>
        <w:r w:rsidRPr="00FD30E7">
          <w:rPr>
            <w:color w:val="000000"/>
          </w:rPr>
          <w:t xml:space="preserve">in the presence of different external inputs. For </w:t>
        </w:r>
        <w:r w:rsidRPr="00FD30E7">
          <w:rPr>
            <w:i/>
            <w:iCs/>
            <w:color w:val="000000"/>
          </w:rPr>
          <w:t xml:space="preserve">m </w:t>
        </w:r>
        <w:r w:rsidRPr="00FD30E7">
          <w:rPr>
            <w:color w:val="000000"/>
          </w:rPr>
          <w:t>different external</w:t>
        </w:r>
        <w:r>
          <w:rPr>
            <w:color w:val="000000"/>
          </w:rPr>
          <w:t xml:space="preserve"> </w:t>
        </w:r>
        <w:r w:rsidRPr="00FD30E7">
          <w:rPr>
            <w:color w:val="000000"/>
          </w:rPr>
          <w:t>inputs, we can model the dynamical system as 2</w:t>
        </w:r>
        <w:r w:rsidRPr="00FD30E7">
          <w:rPr>
            <w:i/>
            <w:iCs/>
            <w:color w:val="000000"/>
          </w:rPr>
          <w:t xml:space="preserve">m </w:t>
        </w:r>
        <w:r w:rsidRPr="00FD30E7">
          <w:rPr>
            <w:color w:val="000000"/>
          </w:rPr>
          <w:t>different closed</w:t>
        </w:r>
        <w:r>
          <w:rPr>
            <w:color w:val="000000"/>
          </w:rPr>
          <w:t xml:space="preserve"> </w:t>
        </w:r>
        <w:r w:rsidRPr="00FD30E7">
          <w:rPr>
            <w:color w:val="000000"/>
          </w:rPr>
          <w:t>BNs, each one of which we may define as a ‘context’. The switching</w:t>
        </w:r>
        <w:r>
          <w:rPr>
            <w:color w:val="000000"/>
          </w:rPr>
          <w:t xml:space="preserve"> </w:t>
        </w:r>
        <w:r w:rsidRPr="00FD30E7">
          <w:rPr>
            <w:color w:val="000000"/>
          </w:rPr>
          <w:t>between contexts here occurs in response to changes in the activity</w:t>
        </w:r>
        <w:r w:rsidRPr="00FD30E7">
          <w:rPr>
            <w:color w:val="000000"/>
          </w:rPr>
          <w:br/>
          <w:t>status of external input variables and is, therefore, deterministic.</w:t>
        </w:r>
      </w:ins>
    </w:p>
    <w:p w:rsidR="0090296B" w:rsidRDefault="0090296B">
      <w:pPr>
        <w:pStyle w:val="ListParagraph"/>
        <w:ind w:left="1080"/>
        <w:jc w:val="both"/>
        <w:rPr>
          <w:ins w:id="157" w:author="Abhisek Karmakar" w:date="2018-03-10T17:11:00Z"/>
          <w:color w:val="000000"/>
        </w:rPr>
        <w:pPrChange w:id="158" w:author="Abhisek Karmakar" w:date="2018-03-10T17:11:00Z">
          <w:pPr>
            <w:pStyle w:val="ListParagraph"/>
            <w:numPr>
              <w:numId w:val="4"/>
            </w:numPr>
            <w:ind w:hanging="360"/>
            <w:jc w:val="both"/>
          </w:pPr>
        </w:pPrChange>
      </w:pPr>
    </w:p>
    <w:p w:rsidR="0090296B" w:rsidRDefault="0090296B">
      <w:pPr>
        <w:pStyle w:val="ListParagraph"/>
        <w:numPr>
          <w:ilvl w:val="2"/>
          <w:numId w:val="4"/>
        </w:numPr>
        <w:jc w:val="both"/>
        <w:rPr>
          <w:ins w:id="159" w:author="Abhisek Karmakar" w:date="2018-03-10T17:12:00Z"/>
          <w:b/>
          <w:bCs/>
          <w:color w:val="000000"/>
        </w:rPr>
        <w:pPrChange w:id="160" w:author="Abhisek Karmakar" w:date="2018-03-10T17:12:00Z">
          <w:pPr>
            <w:pStyle w:val="ListParagraph"/>
            <w:numPr>
              <w:numId w:val="4"/>
            </w:numPr>
            <w:ind w:hanging="360"/>
            <w:jc w:val="both"/>
          </w:pPr>
        </w:pPrChange>
      </w:pPr>
      <w:ins w:id="161" w:author="Abhisek Karmakar" w:date="2018-03-10T17:12:00Z">
        <w:r>
          <w:rPr>
            <w:b/>
            <w:bCs/>
            <w:color w:val="000000"/>
          </w:rPr>
          <w:t>Faults in Boolean Networks</w:t>
        </w:r>
      </w:ins>
    </w:p>
    <w:p w:rsidR="009F2C2D" w:rsidRDefault="009F2C2D">
      <w:pPr>
        <w:pStyle w:val="ListParagraph"/>
        <w:ind w:left="1080"/>
        <w:jc w:val="both"/>
        <w:rPr>
          <w:ins w:id="162" w:author="Abhisek Karmakar" w:date="2018-03-10T17:12:00Z"/>
          <w:b/>
          <w:bCs/>
          <w:color w:val="000000"/>
        </w:rPr>
        <w:pPrChange w:id="163" w:author="Abhisek Karmakar" w:date="2018-03-10T17:12:00Z">
          <w:pPr>
            <w:pStyle w:val="ListParagraph"/>
            <w:numPr>
              <w:numId w:val="4"/>
            </w:numPr>
            <w:ind w:hanging="360"/>
            <w:jc w:val="both"/>
          </w:pPr>
        </w:pPrChange>
      </w:pPr>
    </w:p>
    <w:p w:rsidR="009F2C2D" w:rsidRDefault="009F2C2D">
      <w:pPr>
        <w:ind w:left="720" w:firstLine="360"/>
        <w:jc w:val="both"/>
        <w:rPr>
          <w:ins w:id="164" w:author="Abhisek Karmakar" w:date="2018-03-10T17:12:00Z"/>
          <w:color w:val="000000"/>
        </w:rPr>
        <w:pPrChange w:id="165" w:author="Abhisek Karmakar" w:date="2018-03-10T17:13:00Z">
          <w:pPr>
            <w:ind w:left="720"/>
            <w:jc w:val="both"/>
          </w:pPr>
        </w:pPrChange>
      </w:pPr>
      <w:ins w:id="166" w:author="Abhisek Karmakar" w:date="2018-03-10T17:12:00Z">
        <w:r w:rsidRPr="00C2462B">
          <w:rPr>
            <w:color w:val="000000"/>
          </w:rPr>
          <w:t>A ‘fault’</w:t>
        </w:r>
        <w:r w:rsidRPr="00EB2B09">
          <w:rPr>
            <w:vertAlign w:val="superscript"/>
          </w:rPr>
          <w:t xml:space="preserve"> [1]</w:t>
        </w:r>
        <w:r w:rsidRPr="00C2462B">
          <w:rPr>
            <w:color w:val="000000"/>
          </w:rPr>
          <w:t xml:space="preserve"> is defined by any structural error of</w:t>
        </w:r>
        <w:r>
          <w:rPr>
            <w:color w:val="000000"/>
          </w:rPr>
          <w:t xml:space="preserve"> </w:t>
        </w:r>
        <w:r w:rsidRPr="00C2462B">
          <w:rPr>
            <w:color w:val="000000"/>
          </w:rPr>
          <w:t>the physical system, such that the dynamics become aberrant. For</w:t>
        </w:r>
        <w:r>
          <w:rPr>
            <w:color w:val="000000"/>
          </w:rPr>
          <w:t xml:space="preserve"> example, the </w:t>
        </w:r>
        <w:r w:rsidRPr="00C2462B">
          <w:rPr>
            <w:color w:val="000000"/>
          </w:rPr>
          <w:t>accumulation of point mutations in the genomic DNA</w:t>
        </w:r>
        <w:r>
          <w:rPr>
            <w:color w:val="000000"/>
          </w:rPr>
          <w:t xml:space="preserve"> </w:t>
        </w:r>
        <w:r w:rsidRPr="00C2462B">
          <w:rPr>
            <w:color w:val="000000"/>
          </w:rPr>
          <w:t>may cause the signaling pathways to behave erratically leading to</w:t>
        </w:r>
        <w:r>
          <w:rPr>
            <w:color w:val="000000"/>
          </w:rPr>
          <w:t xml:space="preserve"> </w:t>
        </w:r>
        <w:r w:rsidRPr="00C2462B">
          <w:rPr>
            <w:color w:val="000000"/>
          </w:rPr>
          <w:t>proliferation. On the other hand, sometimes the fault may not be</w:t>
        </w:r>
        <w:r>
          <w:rPr>
            <w:color w:val="000000"/>
          </w:rPr>
          <w:t xml:space="preserve"> </w:t>
        </w:r>
        <w:r w:rsidRPr="00C2462B">
          <w:rPr>
            <w:color w:val="000000"/>
          </w:rPr>
          <w:t>in the genetic code of a particular protein, but rather it is in the</w:t>
        </w:r>
        <w:r>
          <w:rPr>
            <w:color w:val="000000"/>
          </w:rPr>
          <w:t xml:space="preserve"> </w:t>
        </w:r>
        <w:r w:rsidRPr="00C2462B">
          <w:rPr>
            <w:color w:val="000000"/>
          </w:rPr>
          <w:t>protein synthesis factory ribosome, or in some control mechanism</w:t>
        </w:r>
        <w:r>
          <w:rPr>
            <w:color w:val="000000"/>
          </w:rPr>
          <w:t xml:space="preserve"> </w:t>
        </w:r>
        <w:r w:rsidRPr="00C2462B">
          <w:rPr>
            <w:color w:val="000000"/>
          </w:rPr>
          <w:t>of alternative splicing.</w:t>
        </w:r>
      </w:ins>
    </w:p>
    <w:p w:rsidR="009F2C2D" w:rsidRDefault="009F2C2D" w:rsidP="009F2C2D">
      <w:pPr>
        <w:ind w:left="720"/>
        <w:jc w:val="both"/>
        <w:rPr>
          <w:ins w:id="167" w:author="Abhisek Karmakar" w:date="2018-03-10T17:12:00Z"/>
          <w:color w:val="000000"/>
        </w:rPr>
      </w:pPr>
    </w:p>
    <w:p w:rsidR="009F2C2D" w:rsidRDefault="009F2C2D" w:rsidP="009F2C2D">
      <w:pPr>
        <w:ind w:left="720"/>
        <w:jc w:val="both"/>
        <w:rPr>
          <w:ins w:id="168" w:author="Abhisek Karmakar" w:date="2018-03-10T17:12:00Z"/>
          <w:color w:val="000000"/>
        </w:rPr>
      </w:pPr>
      <w:ins w:id="169" w:author="Abhisek Karmakar" w:date="2018-03-10T17:12:00Z">
        <w:r>
          <w:rPr>
            <w:color w:val="000000"/>
          </w:rPr>
          <w:t>In a BN, faults are broadly classified into two types:</w:t>
        </w:r>
      </w:ins>
    </w:p>
    <w:p w:rsidR="009F2C2D" w:rsidRDefault="009F2C2D" w:rsidP="009F2C2D">
      <w:pPr>
        <w:pStyle w:val="ListParagraph"/>
        <w:numPr>
          <w:ilvl w:val="0"/>
          <w:numId w:val="8"/>
        </w:numPr>
        <w:jc w:val="both"/>
        <w:rPr>
          <w:ins w:id="170" w:author="Abhisek Karmakar" w:date="2018-03-10T17:12:00Z"/>
          <w:color w:val="000000"/>
        </w:rPr>
      </w:pPr>
      <w:ins w:id="171" w:author="Abhisek Karmakar" w:date="2018-03-10T17:12:00Z">
        <w:r>
          <w:rPr>
            <w:color w:val="000000"/>
          </w:rPr>
          <w:t xml:space="preserve">Stuck-At Fault: </w:t>
        </w:r>
        <w:r w:rsidRPr="00E075C7">
          <w:rPr>
            <w:color w:val="000000"/>
          </w:rPr>
          <w:t>A stuck-at fault means that a point in the</w:t>
        </w:r>
        <w:r w:rsidRPr="00E075C7">
          <w:rPr>
            <w:color w:val="000000"/>
          </w:rPr>
          <w:br/>
          <w:t>network circuitry is stuck to a particular value. As a result,</w:t>
        </w:r>
        <w:r w:rsidRPr="00E075C7">
          <w:rPr>
            <w:color w:val="000000"/>
          </w:rPr>
          <w:br/>
          <w:t>the incoming information is no longer communicated beyond</w:t>
        </w:r>
        <w:r w:rsidRPr="00E075C7">
          <w:rPr>
            <w:color w:val="000000"/>
          </w:rPr>
          <w:br/>
          <w:t>the faulty point; instead, only the stuck-at value is passed on</w:t>
        </w:r>
        <w:r w:rsidRPr="00E075C7">
          <w:rPr>
            <w:color w:val="000000"/>
          </w:rPr>
          <w:br/>
          <w:t>to the outgoing port.</w:t>
        </w:r>
      </w:ins>
    </w:p>
    <w:p w:rsidR="009F2C2D" w:rsidRDefault="009F2C2D" w:rsidP="009F2C2D">
      <w:pPr>
        <w:jc w:val="both"/>
        <w:rPr>
          <w:ins w:id="172" w:author="Abhisek Karmakar" w:date="2018-03-10T17:12:00Z"/>
          <w:color w:val="000000"/>
        </w:rPr>
      </w:pPr>
    </w:p>
    <w:p w:rsidR="009F2C2D" w:rsidRDefault="009F2C2D" w:rsidP="009F2C2D">
      <w:pPr>
        <w:pStyle w:val="ListParagraph"/>
        <w:numPr>
          <w:ilvl w:val="0"/>
          <w:numId w:val="8"/>
        </w:numPr>
        <w:jc w:val="both"/>
        <w:rPr>
          <w:ins w:id="173" w:author="Abhisek Karmakar" w:date="2018-03-10T17:12:00Z"/>
          <w:color w:val="000000"/>
        </w:rPr>
      </w:pPr>
      <w:ins w:id="174" w:author="Abhisek Karmakar" w:date="2018-03-10T17:12:00Z">
        <w:r>
          <w:rPr>
            <w:color w:val="000000"/>
          </w:rPr>
          <w:t xml:space="preserve">Bridging Fault: </w:t>
        </w:r>
        <w:r w:rsidRPr="00DA47F4">
          <w:rPr>
            <w:color w:val="000000"/>
          </w:rPr>
          <w:t>A bridging fault refers</w:t>
        </w:r>
        <w:r>
          <w:rPr>
            <w:color w:val="000000"/>
          </w:rPr>
          <w:t xml:space="preserve"> </w:t>
        </w:r>
        <w:r w:rsidRPr="00DA47F4">
          <w:rPr>
            <w:color w:val="000000"/>
          </w:rPr>
          <w:t>to the disruption of old interconnections and incorporation of</w:t>
        </w:r>
        <w:r>
          <w:rPr>
            <w:color w:val="000000"/>
          </w:rPr>
          <w:t xml:space="preserve"> </w:t>
        </w:r>
        <w:r w:rsidRPr="00DA47F4">
          <w:rPr>
            <w:color w:val="000000"/>
          </w:rPr>
          <w:t>new interconnections in the network. Bridging faults also make</w:t>
        </w:r>
        <w:r>
          <w:rPr>
            <w:color w:val="000000"/>
          </w:rPr>
          <w:t xml:space="preserve"> </w:t>
        </w:r>
        <w:r w:rsidRPr="00DA47F4">
          <w:rPr>
            <w:color w:val="000000"/>
          </w:rPr>
          <w:t>biological sense. The molecular signal transduction relies on</w:t>
        </w:r>
        <w:r>
          <w:rPr>
            <w:color w:val="000000"/>
          </w:rPr>
          <w:t xml:space="preserve"> </w:t>
        </w:r>
        <w:r w:rsidRPr="00DA47F4">
          <w:rPr>
            <w:color w:val="000000"/>
          </w:rPr>
          <w:t xml:space="preserve">the sequences and 3D </w:t>
        </w:r>
        <w:r>
          <w:rPr>
            <w:color w:val="000000"/>
          </w:rPr>
          <w:t xml:space="preserve">conformations of the molecules involved. </w:t>
        </w:r>
        <w:r w:rsidRPr="00DA47F4">
          <w:rPr>
            <w:color w:val="000000"/>
          </w:rPr>
          <w:t>So, any variation in the sequence and 3D conformation</w:t>
        </w:r>
        <w:r>
          <w:rPr>
            <w:color w:val="000000"/>
          </w:rPr>
          <w:t xml:space="preserve"> of a </w:t>
        </w:r>
        <w:r w:rsidRPr="00DA47F4">
          <w:rPr>
            <w:color w:val="000000"/>
          </w:rPr>
          <w:t>molecule (mainly protein) will alter its functionality.</w:t>
        </w:r>
        <w:r>
          <w:rPr>
            <w:color w:val="000000"/>
          </w:rPr>
          <w:t xml:space="preserve"> </w:t>
        </w:r>
        <w:r w:rsidRPr="00DA47F4">
          <w:rPr>
            <w:color w:val="000000"/>
          </w:rPr>
          <w:t xml:space="preserve">As </w:t>
        </w:r>
        <w:r w:rsidRPr="00DA47F4">
          <w:rPr>
            <w:color w:val="000000"/>
          </w:rPr>
          <w:lastRenderedPageBreak/>
          <w:t>a</w:t>
        </w:r>
        <w:r>
          <w:rPr>
            <w:color w:val="000000"/>
          </w:rPr>
          <w:t xml:space="preserve"> r</w:t>
        </w:r>
        <w:r w:rsidRPr="00DA47F4">
          <w:rPr>
            <w:color w:val="000000"/>
          </w:rPr>
          <w:t>esult,</w:t>
        </w:r>
        <w:r>
          <w:rPr>
            <w:color w:val="000000"/>
          </w:rPr>
          <w:t xml:space="preserve"> </w:t>
        </w:r>
        <w:r w:rsidRPr="00DA47F4">
          <w:rPr>
            <w:color w:val="000000"/>
          </w:rPr>
          <w:t>many pathways involving that molecule will become inactive</w:t>
        </w:r>
        <w:r w:rsidRPr="00DA47F4">
          <w:rPr>
            <w:color w:val="000000"/>
          </w:rPr>
          <w:br/>
          <w:t>while the altered molecule may open up new ones. Without</w:t>
        </w:r>
        <w:r w:rsidRPr="00DA47F4">
          <w:rPr>
            <w:color w:val="000000"/>
          </w:rPr>
          <w:br/>
          <w:t>any loss of generality, this kind of aberrant behavior could be</w:t>
        </w:r>
        <w:r w:rsidRPr="00DA47F4">
          <w:rPr>
            <w:color w:val="000000"/>
          </w:rPr>
          <w:br/>
          <w:t>modeled as a bridging fault in the BN.</w:t>
        </w:r>
      </w:ins>
    </w:p>
    <w:p w:rsidR="009F2C2D" w:rsidRDefault="009F2C2D">
      <w:pPr>
        <w:pStyle w:val="ListParagraph"/>
        <w:ind w:left="1080"/>
        <w:jc w:val="both"/>
        <w:rPr>
          <w:ins w:id="175" w:author="Abhisek Karmakar" w:date="2018-03-10T17:13:00Z"/>
          <w:b/>
          <w:bCs/>
          <w:color w:val="000000"/>
        </w:rPr>
        <w:pPrChange w:id="176" w:author="Abhisek Karmakar" w:date="2018-03-10T17:12:00Z">
          <w:pPr>
            <w:pStyle w:val="ListParagraph"/>
            <w:numPr>
              <w:numId w:val="4"/>
            </w:numPr>
            <w:ind w:hanging="360"/>
            <w:jc w:val="both"/>
          </w:pPr>
        </w:pPrChange>
      </w:pPr>
    </w:p>
    <w:p w:rsidR="009F2C2D" w:rsidRDefault="009F2C2D">
      <w:pPr>
        <w:pStyle w:val="ListParagraph"/>
        <w:numPr>
          <w:ilvl w:val="2"/>
          <w:numId w:val="4"/>
        </w:numPr>
        <w:jc w:val="both"/>
        <w:rPr>
          <w:ins w:id="177" w:author="Abhisek Karmakar" w:date="2018-03-10T17:13:00Z"/>
          <w:b/>
          <w:bCs/>
          <w:color w:val="000000"/>
        </w:rPr>
        <w:pPrChange w:id="178" w:author="Abhisek Karmakar" w:date="2018-03-10T17:13:00Z">
          <w:pPr>
            <w:pStyle w:val="ListParagraph"/>
            <w:numPr>
              <w:numId w:val="4"/>
            </w:numPr>
            <w:ind w:hanging="360"/>
            <w:jc w:val="both"/>
          </w:pPr>
        </w:pPrChange>
      </w:pPr>
      <w:ins w:id="179" w:author="Abhisek Karmakar" w:date="2018-03-10T17:13:00Z">
        <w:r>
          <w:rPr>
            <w:b/>
            <w:bCs/>
            <w:color w:val="000000"/>
          </w:rPr>
          <w:t>CUDA</w:t>
        </w:r>
      </w:ins>
    </w:p>
    <w:p w:rsidR="009F2C2D" w:rsidRDefault="009F2C2D">
      <w:pPr>
        <w:pStyle w:val="ListParagraph"/>
        <w:ind w:left="1080"/>
        <w:jc w:val="both"/>
        <w:rPr>
          <w:ins w:id="180" w:author="Abhisek Karmakar" w:date="2018-03-10T17:13:00Z"/>
          <w:b/>
          <w:bCs/>
          <w:color w:val="000000"/>
        </w:rPr>
        <w:pPrChange w:id="181" w:author="Abhisek Karmakar" w:date="2018-03-10T17:13:00Z">
          <w:pPr>
            <w:pStyle w:val="ListParagraph"/>
            <w:numPr>
              <w:numId w:val="4"/>
            </w:numPr>
            <w:ind w:hanging="360"/>
            <w:jc w:val="both"/>
          </w:pPr>
        </w:pPrChange>
      </w:pPr>
    </w:p>
    <w:p w:rsidR="009F2C2D" w:rsidRDefault="00671500">
      <w:pPr>
        <w:pStyle w:val="ListParagraph"/>
        <w:ind w:left="1080"/>
        <w:jc w:val="both"/>
        <w:rPr>
          <w:ins w:id="182" w:author="Abhisek Karmakar" w:date="2018-03-10T17:36:00Z"/>
          <w:color w:val="000000"/>
        </w:rPr>
        <w:pPrChange w:id="183" w:author="Abhisek Karmakar" w:date="2018-03-10T17:13:00Z">
          <w:pPr>
            <w:pStyle w:val="ListParagraph"/>
            <w:numPr>
              <w:numId w:val="4"/>
            </w:numPr>
            <w:ind w:hanging="360"/>
            <w:jc w:val="both"/>
          </w:pPr>
        </w:pPrChange>
      </w:pPr>
      <w:ins w:id="184" w:author="Abhisek Karmakar" w:date="2018-03-10T17:25:00Z">
        <w:r w:rsidRPr="00671500">
          <w:rPr>
            <w:color w:val="000000"/>
            <w:rPrChange w:id="185" w:author="Abhisek Karmakar" w:date="2018-03-10T17:25:00Z">
              <w:rPr>
                <w:b/>
                <w:bCs/>
                <w:color w:val="000000"/>
              </w:rPr>
            </w:rPrChange>
          </w:rPr>
          <w:t>CUDA</w:t>
        </w:r>
      </w:ins>
      <w:ins w:id="186" w:author="Abhisek Karmakar" w:date="2018-03-10T22:24:00Z">
        <w:r w:rsidR="00EF7E85" w:rsidRPr="00EF7E85">
          <w:rPr>
            <w:color w:val="000000"/>
            <w:vertAlign w:val="superscript"/>
            <w:rPrChange w:id="187" w:author="Abhisek Karmakar" w:date="2018-03-10T22:24:00Z">
              <w:rPr>
                <w:color w:val="000000"/>
              </w:rPr>
            </w:rPrChange>
          </w:rPr>
          <w:t>[8]</w:t>
        </w:r>
      </w:ins>
      <w:ins w:id="188" w:author="Abhisek Karmakar" w:date="2018-03-10T17:25:00Z">
        <w:r w:rsidRPr="00671500">
          <w:rPr>
            <w:color w:val="000000"/>
            <w:rPrChange w:id="189" w:author="Abhisek Karmakar" w:date="2018-03-10T17:25:00Z">
              <w:rPr>
                <w:b/>
                <w:bCs/>
                <w:color w:val="000000"/>
              </w:rPr>
            </w:rPrChange>
          </w:rPr>
          <w:t xml:space="preserve"> (Compute Unified Device Architecture) is a </w:t>
        </w:r>
        <w:r>
          <w:rPr>
            <w:color w:val="000000"/>
          </w:rPr>
          <w:t>parallel computing platform</w:t>
        </w:r>
      </w:ins>
      <w:ins w:id="190" w:author="Abhisek Karmakar" w:date="2018-03-10T17:27:00Z">
        <w:r>
          <w:rPr>
            <w:color w:val="000000"/>
          </w:rPr>
          <w:t xml:space="preserve"> developed by NVIDIA</w:t>
        </w:r>
      </w:ins>
      <w:ins w:id="191" w:author="Abhisek Karmakar" w:date="2018-03-10T17:25:00Z">
        <w:r>
          <w:rPr>
            <w:color w:val="000000"/>
          </w:rPr>
          <w:t xml:space="preserve"> and programming model that makes using GPU</w:t>
        </w:r>
      </w:ins>
      <w:ins w:id="192" w:author="Abhisek Karmakar" w:date="2018-03-10T17:26:00Z">
        <w:r>
          <w:rPr>
            <w:color w:val="000000"/>
          </w:rPr>
          <w:t xml:space="preserve"> (Graphics Processing Unit) </w:t>
        </w:r>
      </w:ins>
      <w:ins w:id="193" w:author="Abhisek Karmakar" w:date="2018-03-10T17:25:00Z">
        <w:r>
          <w:rPr>
            <w:color w:val="000000"/>
          </w:rPr>
          <w:t xml:space="preserve"> for general purpose computing simple and elegant.</w:t>
        </w:r>
      </w:ins>
    </w:p>
    <w:p w:rsidR="00915D89" w:rsidRDefault="00915D89">
      <w:pPr>
        <w:pStyle w:val="ListParagraph"/>
        <w:ind w:left="1080"/>
        <w:jc w:val="both"/>
        <w:rPr>
          <w:ins w:id="194" w:author="Abhisek Karmakar" w:date="2018-03-10T17:36:00Z"/>
          <w:color w:val="000000"/>
        </w:rPr>
        <w:pPrChange w:id="195" w:author="Abhisek Karmakar" w:date="2018-03-10T17:13:00Z">
          <w:pPr>
            <w:pStyle w:val="ListParagraph"/>
            <w:numPr>
              <w:numId w:val="4"/>
            </w:numPr>
            <w:ind w:hanging="360"/>
            <w:jc w:val="both"/>
          </w:pPr>
        </w:pPrChange>
      </w:pPr>
    </w:p>
    <w:p w:rsidR="00915D89" w:rsidRDefault="00915D89">
      <w:pPr>
        <w:pStyle w:val="ListParagraph"/>
        <w:ind w:left="1080"/>
        <w:jc w:val="both"/>
        <w:rPr>
          <w:ins w:id="196" w:author="Abhisek Karmakar" w:date="2018-03-10T17:39:00Z"/>
          <w:color w:val="000000"/>
        </w:rPr>
        <w:pPrChange w:id="197" w:author="Abhisek Karmakar" w:date="2018-03-10T17:13:00Z">
          <w:pPr>
            <w:pStyle w:val="ListParagraph"/>
            <w:numPr>
              <w:numId w:val="4"/>
            </w:numPr>
            <w:ind w:hanging="360"/>
            <w:jc w:val="both"/>
          </w:pPr>
        </w:pPrChange>
      </w:pPr>
      <w:ins w:id="198" w:author="Abhisek Karmakar" w:date="2018-03-10T17:36:00Z">
        <w:r>
          <w:rPr>
            <w:color w:val="000000"/>
          </w:rPr>
          <w:t xml:space="preserve">NVIDIA provides a system software that allows our programs to communicate </w:t>
        </w:r>
      </w:ins>
      <w:ins w:id="199" w:author="Abhisek Karmakar" w:date="2018-03-10T17:37:00Z">
        <w:r>
          <w:rPr>
            <w:color w:val="000000"/>
          </w:rPr>
          <w:t xml:space="preserve">with the CUDA-enabled hardware. </w:t>
        </w:r>
      </w:ins>
    </w:p>
    <w:p w:rsidR="00915D89" w:rsidRDefault="00915D89">
      <w:pPr>
        <w:pStyle w:val="ListParagraph"/>
        <w:ind w:left="1080"/>
        <w:jc w:val="both"/>
        <w:rPr>
          <w:ins w:id="200" w:author="Abhisek Karmakar" w:date="2018-03-10T17:46:00Z"/>
          <w:color w:val="000000"/>
        </w:rPr>
        <w:pPrChange w:id="201" w:author="Abhisek Karmakar" w:date="2018-03-10T17:13:00Z">
          <w:pPr>
            <w:pStyle w:val="ListParagraph"/>
            <w:numPr>
              <w:numId w:val="4"/>
            </w:numPr>
            <w:ind w:hanging="360"/>
            <w:jc w:val="both"/>
          </w:pPr>
        </w:pPrChange>
      </w:pPr>
      <w:ins w:id="202" w:author="Abhisek Karmakar" w:date="2018-03-10T17:39:00Z">
        <w:r>
          <w:rPr>
            <w:color w:val="000000"/>
          </w:rPr>
          <w:t xml:space="preserve">Using this driver we transfer our </w:t>
        </w:r>
      </w:ins>
      <w:ins w:id="203" w:author="Abhisek Karmakar" w:date="2018-03-10T17:44:00Z">
        <w:r>
          <w:rPr>
            <w:color w:val="000000"/>
          </w:rPr>
          <w:t xml:space="preserve">data to be processed to the GPU and process data </w:t>
        </w:r>
      </w:ins>
      <w:ins w:id="204" w:author="Abhisek Karmakar" w:date="2018-03-10T17:45:00Z">
        <w:r>
          <w:rPr>
            <w:color w:val="000000"/>
          </w:rPr>
          <w:t>in parallel</w:t>
        </w:r>
        <w:r w:rsidR="000E5EDF">
          <w:rPr>
            <w:color w:val="000000"/>
          </w:rPr>
          <w:t xml:space="preserve"> and transfer the output</w:t>
        </w:r>
      </w:ins>
      <w:ins w:id="205" w:author="Abhisek Karmakar" w:date="2018-03-10T17:46:00Z">
        <w:r w:rsidR="000E5EDF">
          <w:rPr>
            <w:color w:val="000000"/>
          </w:rPr>
          <w:t xml:space="preserve"> back to the CPU for further usage.</w:t>
        </w:r>
      </w:ins>
    </w:p>
    <w:p w:rsidR="000E5EDF" w:rsidRDefault="000E5EDF">
      <w:pPr>
        <w:pStyle w:val="ListParagraph"/>
        <w:ind w:left="1080"/>
        <w:jc w:val="both"/>
        <w:rPr>
          <w:ins w:id="206" w:author="Abhisek Karmakar" w:date="2018-03-10T17:46:00Z"/>
          <w:color w:val="000000"/>
        </w:rPr>
        <w:pPrChange w:id="207" w:author="Abhisek Karmakar" w:date="2018-03-10T17:13:00Z">
          <w:pPr>
            <w:pStyle w:val="ListParagraph"/>
            <w:numPr>
              <w:numId w:val="4"/>
            </w:numPr>
            <w:ind w:hanging="360"/>
            <w:jc w:val="both"/>
          </w:pPr>
        </w:pPrChange>
      </w:pPr>
    </w:p>
    <w:p w:rsidR="000E5EDF" w:rsidRDefault="000E5EDF">
      <w:pPr>
        <w:pStyle w:val="ListParagraph"/>
        <w:ind w:left="1080"/>
        <w:jc w:val="both"/>
        <w:rPr>
          <w:ins w:id="208" w:author="Abhisek Karmakar" w:date="2018-03-10T17:50:00Z"/>
          <w:color w:val="000000"/>
        </w:rPr>
        <w:pPrChange w:id="209" w:author="Abhisek Karmakar" w:date="2018-03-10T17:13:00Z">
          <w:pPr>
            <w:pStyle w:val="ListParagraph"/>
            <w:numPr>
              <w:numId w:val="4"/>
            </w:numPr>
            <w:ind w:hanging="360"/>
            <w:jc w:val="both"/>
          </w:pPr>
        </w:pPrChange>
      </w:pPr>
      <w:ins w:id="210" w:author="Abhisek Karmakar" w:date="2018-03-10T17:46:00Z">
        <w:r>
          <w:rPr>
            <w:color w:val="000000"/>
          </w:rPr>
          <w:t>Using this architecture we can efficiently process all the parallel jobs in very le</w:t>
        </w:r>
      </w:ins>
      <w:ins w:id="211" w:author="Abhisek Karmakar" w:date="2018-03-10T17:48:00Z">
        <w:r>
          <w:rPr>
            <w:color w:val="000000"/>
          </w:rPr>
          <w:t>ss time instead of depending upon CPU for batch processing of similar data.</w:t>
        </w:r>
      </w:ins>
    </w:p>
    <w:p w:rsidR="000E5EDF" w:rsidRDefault="000E5EDF">
      <w:pPr>
        <w:pStyle w:val="ListParagraph"/>
        <w:ind w:left="1080"/>
        <w:jc w:val="both"/>
        <w:rPr>
          <w:ins w:id="212" w:author="Abhisek Karmakar" w:date="2018-03-10T17:50:00Z"/>
          <w:color w:val="000000"/>
        </w:rPr>
        <w:pPrChange w:id="213" w:author="Abhisek Karmakar" w:date="2018-03-10T17:13:00Z">
          <w:pPr>
            <w:pStyle w:val="ListParagraph"/>
            <w:numPr>
              <w:numId w:val="4"/>
            </w:numPr>
            <w:ind w:hanging="360"/>
            <w:jc w:val="both"/>
          </w:pPr>
        </w:pPrChange>
      </w:pPr>
    </w:p>
    <w:p w:rsidR="000E5EDF" w:rsidRDefault="000E5EDF">
      <w:pPr>
        <w:pStyle w:val="ListParagraph"/>
        <w:ind w:left="1080"/>
        <w:jc w:val="both"/>
        <w:rPr>
          <w:ins w:id="214" w:author="Abhisek Karmakar" w:date="2018-03-10T17:48:00Z"/>
          <w:color w:val="000000"/>
        </w:rPr>
        <w:pPrChange w:id="215" w:author="Abhisek Karmakar" w:date="2018-03-10T17:13:00Z">
          <w:pPr>
            <w:pStyle w:val="ListParagraph"/>
            <w:numPr>
              <w:numId w:val="4"/>
            </w:numPr>
            <w:ind w:hanging="360"/>
            <w:jc w:val="both"/>
          </w:pPr>
        </w:pPrChange>
      </w:pPr>
      <w:ins w:id="216" w:author="Abhisek Karmakar" w:date="2018-03-10T17:50:00Z">
        <w:r>
          <w:rPr>
            <w:color w:val="000000"/>
          </w:rPr>
          <w:t xml:space="preserve">The kernel code </w:t>
        </w:r>
      </w:ins>
      <w:ins w:id="217" w:author="Abhisek Karmakar" w:date="2018-03-10T17:51:00Z">
        <w:r>
          <w:rPr>
            <w:color w:val="000000"/>
          </w:rPr>
          <w:t>(Executable</w:t>
        </w:r>
      </w:ins>
      <w:ins w:id="218" w:author="Abhisek Karmakar" w:date="2018-03-10T17:50:00Z">
        <w:r>
          <w:rPr>
            <w:color w:val="000000"/>
          </w:rPr>
          <w:t xml:space="preserve"> in </w:t>
        </w:r>
      </w:ins>
      <w:ins w:id="219" w:author="Abhisek Karmakar" w:date="2018-03-10T17:51:00Z">
        <w:r>
          <w:rPr>
            <w:color w:val="000000"/>
          </w:rPr>
          <w:t>GPU)</w:t>
        </w:r>
      </w:ins>
      <w:ins w:id="220" w:author="Abhisek Karmakar" w:date="2018-03-10T17:50:00Z">
        <w:r>
          <w:rPr>
            <w:color w:val="000000"/>
          </w:rPr>
          <w:t xml:space="preserve"> is written using C Language. </w:t>
        </w:r>
      </w:ins>
    </w:p>
    <w:p w:rsidR="000E5EDF" w:rsidRDefault="000E5EDF">
      <w:pPr>
        <w:pStyle w:val="ListParagraph"/>
        <w:ind w:left="1080"/>
        <w:jc w:val="both"/>
        <w:rPr>
          <w:ins w:id="221" w:author="Abhisek Karmakar" w:date="2018-03-10T17:48:00Z"/>
          <w:color w:val="000000"/>
        </w:rPr>
        <w:pPrChange w:id="222" w:author="Abhisek Karmakar" w:date="2018-03-10T17:13:00Z">
          <w:pPr>
            <w:pStyle w:val="ListParagraph"/>
            <w:numPr>
              <w:numId w:val="4"/>
            </w:numPr>
            <w:ind w:hanging="360"/>
            <w:jc w:val="both"/>
          </w:pPr>
        </w:pPrChange>
      </w:pPr>
    </w:p>
    <w:p w:rsidR="0090296B" w:rsidRDefault="000E5EDF">
      <w:pPr>
        <w:pStyle w:val="ListParagraph"/>
        <w:numPr>
          <w:ilvl w:val="2"/>
          <w:numId w:val="4"/>
        </w:numPr>
        <w:jc w:val="both"/>
        <w:rPr>
          <w:ins w:id="223" w:author="Abhisek Karmakar" w:date="2018-03-10T17:51:00Z"/>
          <w:b/>
          <w:bCs/>
          <w:color w:val="000000"/>
        </w:rPr>
        <w:pPrChange w:id="224" w:author="Abhisek Karmakar" w:date="2018-03-10T17:49:00Z">
          <w:pPr>
            <w:pStyle w:val="ListParagraph"/>
            <w:numPr>
              <w:numId w:val="4"/>
            </w:numPr>
            <w:ind w:hanging="360"/>
            <w:jc w:val="both"/>
          </w:pPr>
        </w:pPrChange>
      </w:pPr>
      <w:ins w:id="225" w:author="Abhisek Karmakar" w:date="2018-03-10T17:49:00Z">
        <w:r>
          <w:rPr>
            <w:b/>
            <w:bCs/>
            <w:color w:val="000000"/>
          </w:rPr>
          <w:t>PyCUDA</w:t>
        </w:r>
      </w:ins>
    </w:p>
    <w:p w:rsidR="000E5EDF" w:rsidRDefault="000E5EDF">
      <w:pPr>
        <w:pStyle w:val="ListParagraph"/>
        <w:ind w:left="1080"/>
        <w:jc w:val="both"/>
        <w:rPr>
          <w:ins w:id="226" w:author="Abhisek Karmakar" w:date="2018-03-10T17:51:00Z"/>
          <w:b/>
          <w:bCs/>
          <w:color w:val="000000"/>
        </w:rPr>
        <w:pPrChange w:id="227" w:author="Abhisek Karmakar" w:date="2018-03-10T17:49:00Z">
          <w:pPr>
            <w:pStyle w:val="ListParagraph"/>
            <w:numPr>
              <w:numId w:val="4"/>
            </w:numPr>
            <w:ind w:hanging="360"/>
            <w:jc w:val="both"/>
          </w:pPr>
        </w:pPrChange>
      </w:pPr>
    </w:p>
    <w:p w:rsidR="000E5EDF" w:rsidRDefault="00EF7E85">
      <w:pPr>
        <w:pStyle w:val="ListParagraph"/>
        <w:ind w:left="1080"/>
        <w:jc w:val="both"/>
        <w:rPr>
          <w:ins w:id="228" w:author="Abhisek Karmakar" w:date="2018-03-10T17:55:00Z"/>
          <w:color w:val="000000"/>
        </w:rPr>
        <w:pPrChange w:id="229" w:author="Abhisek Karmakar" w:date="2018-03-10T17:54:00Z">
          <w:pPr>
            <w:pStyle w:val="ListParagraph"/>
            <w:numPr>
              <w:numId w:val="4"/>
            </w:numPr>
            <w:ind w:hanging="360"/>
            <w:jc w:val="both"/>
          </w:pPr>
        </w:pPrChange>
      </w:pPr>
      <w:ins w:id="230" w:author="Abhisek Karmakar" w:date="2018-03-10T22:26:00Z">
        <w:r>
          <w:rPr>
            <w:color w:val="000000"/>
          </w:rPr>
          <w:t>PyCUDA</w:t>
        </w:r>
        <w:r w:rsidRPr="00EF7E85">
          <w:rPr>
            <w:color w:val="000000"/>
            <w:vertAlign w:val="superscript"/>
          </w:rPr>
          <w:t xml:space="preserve"> [</w:t>
        </w:r>
        <w:r w:rsidRPr="00EF7E85">
          <w:rPr>
            <w:color w:val="000000"/>
            <w:vertAlign w:val="superscript"/>
            <w:rPrChange w:id="231" w:author="Abhisek Karmakar" w:date="2018-03-10T22:26:00Z">
              <w:rPr>
                <w:color w:val="000000"/>
              </w:rPr>
            </w:rPrChange>
          </w:rPr>
          <w:t>9]</w:t>
        </w:r>
      </w:ins>
      <w:ins w:id="232" w:author="Abhisek Karmakar" w:date="2018-03-10T17:53:00Z">
        <w:r w:rsidR="000E5EDF">
          <w:rPr>
            <w:color w:val="000000"/>
          </w:rPr>
          <w:t xml:space="preserve"> </w:t>
        </w:r>
      </w:ins>
      <w:ins w:id="233" w:author="Abhisek Karmakar" w:date="2018-03-10T17:54:00Z">
        <w:r w:rsidR="000E5EDF">
          <w:rPr>
            <w:color w:val="000000"/>
          </w:rPr>
          <w:t>is a Python Programming environment for CUDA. It lets us access Nvidia</w:t>
        </w:r>
      </w:ins>
      <w:ins w:id="234" w:author="Abhisek Karmakar" w:date="2018-03-10T17:55:00Z">
        <w:r w:rsidR="000E5EDF">
          <w:rPr>
            <w:color w:val="000000"/>
          </w:rPr>
          <w:t>’s CUDA Parallel computation API from Python.</w:t>
        </w:r>
      </w:ins>
    </w:p>
    <w:p w:rsidR="0090296B" w:rsidRPr="008F48E7" w:rsidRDefault="000E5EDF">
      <w:pPr>
        <w:pStyle w:val="ListParagraph"/>
        <w:ind w:left="1080"/>
        <w:jc w:val="both"/>
        <w:rPr>
          <w:ins w:id="235" w:author="Abhisek Karmakar" w:date="2018-03-10T17:09:00Z"/>
          <w:color w:val="000000"/>
          <w:rPrChange w:id="236" w:author="Abhisek Karmakar" w:date="2018-03-10T18:00:00Z">
            <w:rPr>
              <w:ins w:id="237" w:author="Abhisek Karmakar" w:date="2018-03-10T17:09:00Z"/>
            </w:rPr>
          </w:rPrChange>
        </w:rPr>
        <w:pPrChange w:id="238" w:author="Abhisek Karmakar" w:date="2018-03-10T18:00:00Z">
          <w:pPr>
            <w:pStyle w:val="ListParagraph"/>
            <w:numPr>
              <w:numId w:val="4"/>
            </w:numPr>
            <w:ind w:hanging="360"/>
            <w:jc w:val="both"/>
          </w:pPr>
        </w:pPrChange>
      </w:pPr>
      <w:ins w:id="239" w:author="Abhisek Karmakar" w:date="2018-03-10T17:55:00Z">
        <w:r>
          <w:rPr>
            <w:color w:val="000000"/>
          </w:rPr>
          <w:t xml:space="preserve">It maps all CUDA into Python and enables run-time code generation </w:t>
        </w:r>
      </w:ins>
      <w:ins w:id="240" w:author="Abhisek Karmakar" w:date="2018-03-10T17:57:00Z">
        <w:r w:rsidR="008F48E7">
          <w:rPr>
            <w:color w:val="000000"/>
          </w:rPr>
          <w:t>for flexible, fast, automatically tuned codes. It is robust and convenient since there is a minimum need to handle all the hardware resources.</w:t>
        </w:r>
      </w:ins>
    </w:p>
    <w:p w:rsidR="0090296B" w:rsidRDefault="00A8449E">
      <w:pPr>
        <w:pStyle w:val="ListParagraph"/>
        <w:ind w:left="1080"/>
        <w:rPr>
          <w:ins w:id="241" w:author="Abhisek Karmakar" w:date="2018-03-10T17:08:00Z"/>
          <w:b/>
        </w:rPr>
        <w:pPrChange w:id="242" w:author="Abhisek Karmakar" w:date="2018-03-10T17:09:00Z">
          <w:pPr>
            <w:pStyle w:val="ListParagraph"/>
            <w:numPr>
              <w:ilvl w:val="1"/>
              <w:numId w:val="4"/>
            </w:numPr>
            <w:ind w:hanging="360"/>
          </w:pPr>
        </w:pPrChange>
      </w:pPr>
      <w:del w:id="243" w:author="Abhisek Karmakar" w:date="2018-03-10T17:08:00Z">
        <w:r w:rsidRPr="00EB2B09" w:rsidDel="0090296B">
          <w:rPr>
            <w:b/>
          </w:rPr>
          <w:delText xml:space="preserve"> </w:delText>
        </w:r>
      </w:del>
    </w:p>
    <w:p w:rsidR="0090296B" w:rsidRDefault="0090296B">
      <w:pPr>
        <w:pStyle w:val="ListParagraph"/>
        <w:rPr>
          <w:ins w:id="244" w:author="Abhisek Karmakar" w:date="2018-03-10T17:08:00Z"/>
          <w:b/>
        </w:rPr>
        <w:pPrChange w:id="245" w:author="Abhisek Karmakar" w:date="2018-03-10T17:08:00Z">
          <w:pPr>
            <w:pStyle w:val="ListParagraph"/>
            <w:numPr>
              <w:ilvl w:val="1"/>
              <w:numId w:val="4"/>
            </w:numPr>
            <w:ind w:hanging="360"/>
          </w:pPr>
        </w:pPrChange>
      </w:pPr>
    </w:p>
    <w:p w:rsidR="00136E97" w:rsidRPr="00EB2B09" w:rsidRDefault="00A8449E" w:rsidP="00A8449E">
      <w:pPr>
        <w:pStyle w:val="ListParagraph"/>
        <w:numPr>
          <w:ilvl w:val="1"/>
          <w:numId w:val="4"/>
        </w:numPr>
        <w:rPr>
          <w:b/>
        </w:rPr>
      </w:pPr>
      <w:r w:rsidRPr="00EB2B09">
        <w:rPr>
          <w:b/>
        </w:rPr>
        <w:t>Glossary</w:t>
      </w:r>
    </w:p>
    <w:p w:rsidR="00A8449E" w:rsidRPr="00EB2B09" w:rsidRDefault="00A8449E" w:rsidP="001B6D12">
      <w:pPr>
        <w:ind w:left="720"/>
        <w:rPr>
          <w:b/>
        </w:rPr>
      </w:pPr>
    </w:p>
    <w:p w:rsidR="001B6D12" w:rsidRPr="00EB2B09" w:rsidRDefault="001B6D12" w:rsidP="00A75D7A">
      <w:pPr>
        <w:ind w:left="720"/>
        <w:jc w:val="both"/>
        <w:rPr>
          <w:rStyle w:val="fontstyle01"/>
          <w:rFonts w:ascii="Times New Roman" w:hAnsi="Times New Roman"/>
          <w:i w:val="0"/>
          <w:iCs w:val="0"/>
          <w:sz w:val="24"/>
          <w:szCs w:val="24"/>
        </w:rPr>
      </w:pPr>
      <w:r w:rsidRPr="00A75D7A">
        <w:rPr>
          <w:bCs/>
          <w:u w:val="single"/>
        </w:rPr>
        <w:t>GRN</w:t>
      </w:r>
      <w:r w:rsidR="00755500">
        <w:rPr>
          <w:vertAlign w:val="superscript"/>
        </w:rPr>
        <w:t xml:space="preserve"> [3</w:t>
      </w:r>
      <w:r w:rsidR="00755500" w:rsidRPr="00EB2B09">
        <w:rPr>
          <w:vertAlign w:val="superscript"/>
        </w:rPr>
        <w:t>]</w:t>
      </w:r>
      <w:r w:rsidRPr="00EB2B09">
        <w:rPr>
          <w:bCs/>
        </w:rPr>
        <w:t xml:space="preserve">: </w:t>
      </w:r>
      <w:r w:rsidRPr="00EB2B09">
        <w:rPr>
          <w:rStyle w:val="fontstyle01"/>
          <w:rFonts w:ascii="Times New Roman" w:hAnsi="Times New Roman"/>
          <w:i w:val="0"/>
          <w:iCs w:val="0"/>
          <w:sz w:val="24"/>
          <w:szCs w:val="24"/>
        </w:rPr>
        <w:t>A network that has been inferred from</w:t>
      </w:r>
      <w:r w:rsidR="001C648F">
        <w:rPr>
          <w:rStyle w:val="fontstyle01"/>
          <w:rFonts w:ascii="Times New Roman" w:hAnsi="Times New Roman"/>
          <w:i w:val="0"/>
          <w:iCs w:val="0"/>
          <w:sz w:val="24"/>
          <w:szCs w:val="24"/>
        </w:rPr>
        <w:t xml:space="preserve"> </w:t>
      </w:r>
      <w:r w:rsidRPr="00EB2B09">
        <w:rPr>
          <w:rStyle w:val="fontstyle01"/>
          <w:rFonts w:ascii="Times New Roman" w:hAnsi="Times New Roman"/>
          <w:i w:val="0"/>
          <w:iCs w:val="0"/>
          <w:sz w:val="24"/>
          <w:szCs w:val="24"/>
        </w:rPr>
        <w:t>gene expression data a “gene regulatory network,” is briefly denoted</w:t>
      </w:r>
      <w:r w:rsidR="001C648F">
        <w:rPr>
          <w:rStyle w:val="fontstyle01"/>
          <w:rFonts w:ascii="Times New Roman" w:hAnsi="Times New Roman"/>
          <w:i w:val="0"/>
          <w:iCs w:val="0"/>
          <w:sz w:val="24"/>
          <w:szCs w:val="24"/>
        </w:rPr>
        <w:t xml:space="preserve"> </w:t>
      </w:r>
      <w:r w:rsidRPr="00EB2B09">
        <w:rPr>
          <w:rStyle w:val="fontstyle01"/>
          <w:rFonts w:ascii="Times New Roman" w:hAnsi="Times New Roman"/>
          <w:i w:val="0"/>
          <w:iCs w:val="0"/>
          <w:sz w:val="24"/>
          <w:szCs w:val="24"/>
        </w:rPr>
        <w:t>as GRN.</w:t>
      </w:r>
    </w:p>
    <w:p w:rsidR="001B6D12" w:rsidRPr="00EB2B09" w:rsidRDefault="001B6D12" w:rsidP="001B6D12">
      <w:pPr>
        <w:ind w:left="720"/>
        <w:rPr>
          <w:bCs/>
        </w:rPr>
      </w:pPr>
    </w:p>
    <w:p w:rsidR="001B6D12" w:rsidRPr="00EB2B09" w:rsidRDefault="001B6D12" w:rsidP="00A75D7A">
      <w:pPr>
        <w:ind w:left="720"/>
        <w:jc w:val="both"/>
        <w:rPr>
          <w:color w:val="000000"/>
        </w:rPr>
      </w:pPr>
      <w:r w:rsidRPr="00A75D7A">
        <w:rPr>
          <w:bCs/>
          <w:u w:val="single"/>
        </w:rPr>
        <w:t>Boolean Network</w:t>
      </w:r>
      <w:r w:rsidR="00A75D7A">
        <w:rPr>
          <w:bCs/>
        </w:rPr>
        <w:t>(BN)</w:t>
      </w:r>
      <w:r w:rsidR="00755500" w:rsidRPr="00EB2B09">
        <w:rPr>
          <w:vertAlign w:val="superscript"/>
        </w:rPr>
        <w:t xml:space="preserve"> [1]</w:t>
      </w:r>
      <w:r w:rsidRPr="00EB2B09">
        <w:rPr>
          <w:bCs/>
        </w:rPr>
        <w:t xml:space="preserve">: A Boolean Network </w:t>
      </w:r>
      <w:r w:rsidR="00A00DC6" w:rsidRPr="00EB2B09">
        <w:rPr>
          <w:bCs/>
        </w:rPr>
        <w:t>B (</w:t>
      </w:r>
      <w:r w:rsidRPr="00EB2B09">
        <w:rPr>
          <w:bCs/>
        </w:rPr>
        <w:t>v</w:t>
      </w:r>
      <w:r w:rsidR="00A00DC6" w:rsidRPr="00EB2B09">
        <w:rPr>
          <w:bCs/>
        </w:rPr>
        <w:t>, f</w:t>
      </w:r>
      <w:r w:rsidRPr="00EB2B09">
        <w:rPr>
          <w:bCs/>
        </w:rPr>
        <w:t>), on n genes / proteins is defined by a set of nodes V=(x</w:t>
      </w:r>
      <w:r w:rsidRPr="00EB2B09">
        <w:rPr>
          <w:bCs/>
          <w:vertAlign w:val="subscript"/>
        </w:rPr>
        <w:t>1……</w:t>
      </w:r>
      <w:r w:rsidRPr="00EB2B09">
        <w:rPr>
          <w:bCs/>
        </w:rPr>
        <w:t>x</w:t>
      </w:r>
      <w:r w:rsidRPr="00EB2B09">
        <w:rPr>
          <w:bCs/>
          <w:vertAlign w:val="subscript"/>
        </w:rPr>
        <w:t>n</w:t>
      </w:r>
      <w:r w:rsidR="00A00DC6" w:rsidRPr="00EB2B09">
        <w:rPr>
          <w:bCs/>
        </w:rPr>
        <w:t>),</w:t>
      </w:r>
      <w:r w:rsidRPr="00EB2B09">
        <w:rPr>
          <w:bCs/>
        </w:rPr>
        <w:t xml:space="preserve"> x</w:t>
      </w:r>
      <w:r w:rsidRPr="00EB2B09">
        <w:rPr>
          <w:bCs/>
          <w:vertAlign w:val="subscript"/>
        </w:rPr>
        <w:t>i</w:t>
      </w:r>
      <w:r w:rsidR="00A00DC6" w:rsidRPr="00EB2B09">
        <w:rPr>
          <w:rFonts w:ascii="Cambria Math" w:hAnsi="Cambria Math" w:cs="Cambria Math"/>
          <w:color w:val="000000"/>
        </w:rPr>
        <w:t>∈</w:t>
      </w:r>
      <w:r w:rsidR="00A00DC6" w:rsidRPr="00EB2B09">
        <w:rPr>
          <w:color w:val="000000"/>
        </w:rPr>
        <w:t xml:space="preserve"> {0, 1} where I = 1… n and a list F = (f</w:t>
      </w:r>
      <w:r w:rsidR="00A00DC6" w:rsidRPr="00EB2B09">
        <w:rPr>
          <w:color w:val="000000"/>
          <w:vertAlign w:val="subscript"/>
        </w:rPr>
        <w:t>1</w:t>
      </w:r>
      <w:r w:rsidR="00A00DC6" w:rsidRPr="00EB2B09">
        <w:rPr>
          <w:color w:val="000000"/>
        </w:rPr>
        <w:t>…..f</w:t>
      </w:r>
      <w:r w:rsidR="00A00DC6" w:rsidRPr="00EB2B09">
        <w:rPr>
          <w:color w:val="000000"/>
          <w:vertAlign w:val="subscript"/>
        </w:rPr>
        <w:t>n</w:t>
      </w:r>
      <w:r w:rsidR="00A00DC6" w:rsidRPr="00EB2B09">
        <w:rPr>
          <w:color w:val="000000"/>
        </w:rPr>
        <w:t>) of boolean functions, f</w:t>
      </w:r>
      <w:r w:rsidR="00A00DC6" w:rsidRPr="00EB2B09">
        <w:rPr>
          <w:color w:val="000000"/>
          <w:vertAlign w:val="subscript"/>
        </w:rPr>
        <w:t>i</w:t>
      </w:r>
      <w:r w:rsidR="00A00DC6" w:rsidRPr="00EB2B09">
        <w:rPr>
          <w:color w:val="000000"/>
        </w:rPr>
        <w:t>: {0, 1}</w:t>
      </w:r>
      <w:r w:rsidR="00A00DC6" w:rsidRPr="00EB2B09">
        <w:rPr>
          <w:color w:val="000000"/>
          <w:vertAlign w:val="superscript"/>
        </w:rPr>
        <w:t xml:space="preserve"> n+m </w:t>
      </w:r>
      <w:r w:rsidR="00A00DC6" w:rsidRPr="00EB2B09">
        <w:rPr>
          <w:color w:val="000000"/>
        </w:rPr>
        <w:sym w:font="Wingdings" w:char="F0E0"/>
      </w:r>
      <w:r w:rsidR="00A00DC6" w:rsidRPr="00EB2B09">
        <w:rPr>
          <w:color w:val="000000"/>
        </w:rPr>
        <w:t xml:space="preserve"> {0, 1}, i= 1….n, m&gt;=0 is the number of external inputs e.g. GFs, stresses, metabolic, etc. Each node x</w:t>
      </w:r>
      <w:r w:rsidR="00A00DC6" w:rsidRPr="00EB2B09">
        <w:rPr>
          <w:color w:val="000000"/>
          <w:vertAlign w:val="subscript"/>
        </w:rPr>
        <w:t>i</w:t>
      </w:r>
      <w:r w:rsidR="00A00DC6" w:rsidRPr="00EB2B09">
        <w:rPr>
          <w:color w:val="000000"/>
        </w:rPr>
        <w:t xml:space="preserve"> represents the state / expression of the gene I, where x</w:t>
      </w:r>
      <w:r w:rsidR="00A00DC6" w:rsidRPr="00EB2B09">
        <w:rPr>
          <w:color w:val="000000"/>
          <w:vertAlign w:val="subscript"/>
        </w:rPr>
        <w:t>i</w:t>
      </w:r>
      <w:r w:rsidR="00A00DC6" w:rsidRPr="00EB2B09">
        <w:rPr>
          <w:color w:val="000000"/>
        </w:rPr>
        <w:t xml:space="preserve"> = 0 means the gene / protein i is OFF (inactive) and if x</w:t>
      </w:r>
      <w:r w:rsidR="00A00DC6" w:rsidRPr="00EB2B09">
        <w:rPr>
          <w:color w:val="000000"/>
          <w:vertAlign w:val="subscript"/>
        </w:rPr>
        <w:t>i</w:t>
      </w:r>
      <w:r w:rsidR="00A00DC6" w:rsidRPr="00EB2B09">
        <w:rPr>
          <w:color w:val="000000"/>
        </w:rPr>
        <w:t xml:space="preserve"> = 1, that means gene / protein is ON (active). </w:t>
      </w:r>
    </w:p>
    <w:p w:rsidR="00A00DC6" w:rsidRPr="00EB2B09" w:rsidRDefault="00A00DC6" w:rsidP="00A75D7A">
      <w:pPr>
        <w:ind w:left="720"/>
        <w:jc w:val="both"/>
        <w:rPr>
          <w:color w:val="000000"/>
        </w:rPr>
      </w:pPr>
    </w:p>
    <w:p w:rsidR="00A00DC6" w:rsidRDefault="00A00DC6" w:rsidP="00A75D7A">
      <w:pPr>
        <w:ind w:left="720"/>
        <w:jc w:val="both"/>
        <w:rPr>
          <w:color w:val="000000"/>
        </w:rPr>
      </w:pPr>
      <w:r w:rsidRPr="00A75D7A">
        <w:rPr>
          <w:color w:val="000000"/>
          <w:u w:val="single"/>
        </w:rPr>
        <w:t>Faults</w:t>
      </w:r>
      <w:r w:rsidRPr="00EB2B09">
        <w:rPr>
          <w:color w:val="000000"/>
        </w:rPr>
        <w:t xml:space="preserve">: A ‘fault’ is defined by any structural error of the physical system, such that the dynamics become aberrant. For example, the accumulation of point mutations in the genomic DNA may cause the signaling pathways to behave </w:t>
      </w:r>
      <w:r w:rsidRPr="00EB2B09">
        <w:rPr>
          <w:color w:val="000000"/>
        </w:rPr>
        <w:lastRenderedPageBreak/>
        <w:t>erratically leading to proliferation.</w:t>
      </w:r>
      <w:r w:rsidR="00EB2B09" w:rsidRPr="00EB2B09">
        <w:rPr>
          <w:color w:val="000000"/>
        </w:rPr>
        <w:t xml:space="preserve"> These faults could </w:t>
      </w:r>
      <w:r w:rsidR="00EB2B09">
        <w:rPr>
          <w:color w:val="000000"/>
        </w:rPr>
        <w:t>cause structural changes in the regulatory network, thereby changes its dynamic and steady-state behavior.</w:t>
      </w:r>
    </w:p>
    <w:p w:rsidR="00A75D7A" w:rsidRDefault="00A75D7A" w:rsidP="00A75D7A">
      <w:pPr>
        <w:ind w:left="720"/>
        <w:jc w:val="both"/>
        <w:rPr>
          <w:color w:val="000000"/>
        </w:rPr>
      </w:pPr>
    </w:p>
    <w:p w:rsidR="00A75D7A" w:rsidRPr="00A75D7A" w:rsidRDefault="00733F18" w:rsidP="00A75D7A">
      <w:pPr>
        <w:ind w:left="720"/>
        <w:jc w:val="both"/>
        <w:rPr>
          <w:color w:val="000000"/>
        </w:rPr>
      </w:pPr>
      <w:r>
        <w:rPr>
          <w:color w:val="000000"/>
          <w:u w:val="single"/>
        </w:rPr>
        <w:t>Data Frame</w:t>
      </w:r>
      <w:r w:rsidR="00A75D7A">
        <w:rPr>
          <w:color w:val="000000"/>
        </w:rPr>
        <w:t xml:space="preserve">: </w:t>
      </w:r>
      <w:r>
        <w:rPr>
          <w:color w:val="000000"/>
        </w:rPr>
        <w:t>Data Frame</w:t>
      </w:r>
      <w:r w:rsidR="00A75D7A">
        <w:rPr>
          <w:color w:val="000000"/>
        </w:rPr>
        <w:t xml:space="preserve"> is a 2-D data structure which has columns of different types. It is the most used structure in the pandas package.</w:t>
      </w:r>
    </w:p>
    <w:p w:rsidR="00EB2B09" w:rsidRDefault="00EB2B09" w:rsidP="001B6D12">
      <w:pPr>
        <w:ind w:left="720"/>
        <w:rPr>
          <w:color w:val="000000"/>
        </w:rPr>
      </w:pPr>
    </w:p>
    <w:p w:rsidR="00EB2B09" w:rsidRPr="00EB2B09" w:rsidRDefault="00EB2B09" w:rsidP="00EB2B09">
      <w:pPr>
        <w:pStyle w:val="ListParagraph"/>
        <w:numPr>
          <w:ilvl w:val="0"/>
          <w:numId w:val="4"/>
        </w:numPr>
        <w:rPr>
          <w:b/>
          <w:bCs/>
        </w:rPr>
      </w:pPr>
      <w:r w:rsidRPr="00EB2B09">
        <w:rPr>
          <w:b/>
          <w:bCs/>
        </w:rPr>
        <w:t>PROBLEM DEFINITION</w:t>
      </w:r>
    </w:p>
    <w:p w:rsidR="00A8449E" w:rsidRDefault="00A8449E" w:rsidP="00A8449E">
      <w:pPr>
        <w:ind w:left="720"/>
        <w:rPr>
          <w:bCs/>
        </w:rPr>
      </w:pPr>
    </w:p>
    <w:p w:rsidR="00EB2B09" w:rsidRDefault="001C648F" w:rsidP="00EB2B09">
      <w:pPr>
        <w:pStyle w:val="ListParagraph"/>
        <w:numPr>
          <w:ilvl w:val="1"/>
          <w:numId w:val="4"/>
        </w:numPr>
        <w:rPr>
          <w:b/>
        </w:rPr>
      </w:pPr>
      <w:r>
        <w:rPr>
          <w:b/>
        </w:rPr>
        <w:t xml:space="preserve"> </w:t>
      </w:r>
      <w:r w:rsidR="00EB2B09">
        <w:rPr>
          <w:b/>
        </w:rPr>
        <w:t>Scope</w:t>
      </w:r>
    </w:p>
    <w:p w:rsidR="00EB2B09" w:rsidRDefault="00EB2B09" w:rsidP="00EB2B09">
      <w:pPr>
        <w:rPr>
          <w:b/>
        </w:rPr>
      </w:pPr>
    </w:p>
    <w:p w:rsidR="00344EEB" w:rsidRDefault="003515D8" w:rsidP="001C648F">
      <w:pPr>
        <w:ind w:left="720"/>
        <w:jc w:val="both"/>
        <w:rPr>
          <w:bCs/>
        </w:rPr>
      </w:pPr>
      <w:r>
        <w:rPr>
          <w:bCs/>
        </w:rPr>
        <w:t xml:space="preserve">The Boolean Network derived from the GRN would not only enable us to </w:t>
      </w:r>
      <w:r w:rsidR="000A30BF">
        <w:rPr>
          <w:bCs/>
        </w:rPr>
        <w:t xml:space="preserve">simplify the network to </w:t>
      </w:r>
      <w:r w:rsidR="00344EEB">
        <w:rPr>
          <w:bCs/>
        </w:rPr>
        <w:t>understand the logic but also to introduce faults and analyze how the drug will act at particular points of the BN. This will help us understand the behavior of the network when a drug will be introduced to it. The mutations caused by cancer are irreversible but a perfect drug combination can help us nullify the faults in the network which will contribute to save lives in the near future.</w:t>
      </w:r>
    </w:p>
    <w:p w:rsidR="00344EEB" w:rsidRDefault="00344EEB" w:rsidP="000A30BF">
      <w:pPr>
        <w:ind w:left="720"/>
        <w:rPr>
          <w:bCs/>
        </w:rPr>
      </w:pPr>
    </w:p>
    <w:p w:rsidR="00344EEB" w:rsidRDefault="00344EEB" w:rsidP="00344EEB">
      <w:pPr>
        <w:pStyle w:val="ListParagraph"/>
        <w:numPr>
          <w:ilvl w:val="1"/>
          <w:numId w:val="4"/>
        </w:numPr>
        <w:rPr>
          <w:b/>
        </w:rPr>
      </w:pPr>
      <w:r>
        <w:rPr>
          <w:b/>
        </w:rPr>
        <w:t xml:space="preserve"> Exclusions</w:t>
      </w:r>
    </w:p>
    <w:p w:rsidR="001C648F" w:rsidRPr="001C648F" w:rsidRDefault="001C648F" w:rsidP="001C648F">
      <w:pPr>
        <w:pStyle w:val="ListParagraph"/>
        <w:rPr>
          <w:b/>
        </w:rPr>
      </w:pPr>
    </w:p>
    <w:p w:rsidR="00344EEB" w:rsidRDefault="00344EEB" w:rsidP="001C648F">
      <w:pPr>
        <w:ind w:left="720"/>
        <w:jc w:val="both"/>
        <w:rPr>
          <w:bCs/>
        </w:rPr>
      </w:pPr>
      <w:r>
        <w:rPr>
          <w:bCs/>
        </w:rPr>
        <w:t>The part where analysis which particular gene are affecting the growth factors to send the messages to the cells to proliferate is excluded.</w:t>
      </w:r>
    </w:p>
    <w:p w:rsidR="00344EEB" w:rsidRDefault="00344EEB" w:rsidP="001C648F">
      <w:pPr>
        <w:ind w:left="720"/>
        <w:jc w:val="both"/>
        <w:rPr>
          <w:bCs/>
        </w:rPr>
      </w:pPr>
    </w:p>
    <w:p w:rsidR="001C648F" w:rsidRDefault="00344EEB" w:rsidP="001C648F">
      <w:pPr>
        <w:pStyle w:val="ListParagraph"/>
        <w:numPr>
          <w:ilvl w:val="1"/>
          <w:numId w:val="4"/>
        </w:numPr>
        <w:jc w:val="both"/>
        <w:rPr>
          <w:b/>
        </w:rPr>
      </w:pPr>
      <w:r>
        <w:rPr>
          <w:b/>
        </w:rPr>
        <w:t xml:space="preserve"> Assumptions</w:t>
      </w:r>
    </w:p>
    <w:p w:rsidR="001C648F" w:rsidRPr="001C648F" w:rsidRDefault="001C648F" w:rsidP="001C648F">
      <w:pPr>
        <w:pStyle w:val="ListParagraph"/>
        <w:jc w:val="both"/>
        <w:rPr>
          <w:b/>
        </w:rPr>
      </w:pPr>
    </w:p>
    <w:p w:rsidR="00344EEB" w:rsidRDefault="001C648F" w:rsidP="001C648F">
      <w:pPr>
        <w:ind w:left="720"/>
        <w:jc w:val="both"/>
        <w:rPr>
          <w:bCs/>
        </w:rPr>
      </w:pPr>
      <w:r>
        <w:rPr>
          <w:bCs/>
        </w:rPr>
        <w:t xml:space="preserve">The Boolean </w:t>
      </w:r>
      <w:r w:rsidR="00344EEB">
        <w:rPr>
          <w:bCs/>
        </w:rPr>
        <w:t>nature of proteins, although their actual levels are not quantized, but continuous.</w:t>
      </w:r>
    </w:p>
    <w:p w:rsidR="00344EEB" w:rsidRDefault="00344EEB" w:rsidP="001C648F">
      <w:pPr>
        <w:ind w:left="720"/>
        <w:jc w:val="both"/>
        <w:rPr>
          <w:bCs/>
        </w:rPr>
      </w:pPr>
    </w:p>
    <w:p w:rsidR="00344EEB" w:rsidRDefault="00344EEB" w:rsidP="001C648F">
      <w:pPr>
        <w:ind w:left="720"/>
        <w:jc w:val="both"/>
        <w:rPr>
          <w:bCs/>
        </w:rPr>
      </w:pPr>
      <w:r>
        <w:rPr>
          <w:bCs/>
        </w:rPr>
        <w:t>Only Stuck-At faults</w:t>
      </w:r>
      <w:r w:rsidR="00755500" w:rsidRPr="00EB2B09">
        <w:rPr>
          <w:vertAlign w:val="superscript"/>
        </w:rPr>
        <w:t xml:space="preserve"> [1]</w:t>
      </w:r>
      <w:r>
        <w:rPr>
          <w:bCs/>
        </w:rPr>
        <w:t xml:space="preserve"> are considered assuming there are no bridging faults.</w:t>
      </w:r>
    </w:p>
    <w:p w:rsidR="00344EEB" w:rsidRDefault="00344EEB" w:rsidP="001C648F">
      <w:pPr>
        <w:ind w:left="720"/>
        <w:jc w:val="both"/>
        <w:rPr>
          <w:bCs/>
        </w:rPr>
      </w:pPr>
    </w:p>
    <w:p w:rsidR="00344EEB" w:rsidRDefault="00344EEB" w:rsidP="001C648F">
      <w:pPr>
        <w:ind w:left="720"/>
        <w:jc w:val="both"/>
        <w:rPr>
          <w:bCs/>
        </w:rPr>
      </w:pPr>
      <w:r>
        <w:rPr>
          <w:bCs/>
        </w:rPr>
        <w:t>The drug which produces the output vector closest to the fault-less network, is optimum for the therapy.</w:t>
      </w:r>
    </w:p>
    <w:p w:rsidR="00344EEB" w:rsidRDefault="00344EEB" w:rsidP="001C648F">
      <w:pPr>
        <w:ind w:left="720"/>
        <w:jc w:val="both"/>
        <w:rPr>
          <w:bCs/>
        </w:rPr>
      </w:pPr>
    </w:p>
    <w:p w:rsidR="00D30382" w:rsidDel="00A252B6" w:rsidRDefault="00D30382" w:rsidP="00D30382">
      <w:pPr>
        <w:pStyle w:val="ListParagraph"/>
        <w:numPr>
          <w:ilvl w:val="0"/>
          <w:numId w:val="4"/>
        </w:numPr>
        <w:rPr>
          <w:del w:id="246" w:author="Abhisek Karmakar" w:date="2018-03-10T18:00:00Z"/>
          <w:b/>
        </w:rPr>
      </w:pPr>
      <w:del w:id="247" w:author="Abhisek Karmakar" w:date="2018-03-10T18:00:00Z">
        <w:r w:rsidDel="00A252B6">
          <w:rPr>
            <w:b/>
          </w:rPr>
          <w:delText>RELATED STUDY</w:delText>
        </w:r>
      </w:del>
    </w:p>
    <w:p w:rsidR="00D30382" w:rsidDel="00A252B6" w:rsidRDefault="00D30382" w:rsidP="00D30382">
      <w:pPr>
        <w:rPr>
          <w:del w:id="248" w:author="Abhisek Karmakar" w:date="2018-03-10T18:00:00Z"/>
          <w:b/>
        </w:rPr>
      </w:pPr>
    </w:p>
    <w:p w:rsidR="00364D38" w:rsidDel="00A252B6" w:rsidRDefault="00364D38" w:rsidP="00364D38">
      <w:pPr>
        <w:pStyle w:val="ListParagraph"/>
        <w:numPr>
          <w:ilvl w:val="1"/>
          <w:numId w:val="4"/>
        </w:numPr>
        <w:rPr>
          <w:del w:id="249" w:author="Abhisek Karmakar" w:date="2018-03-10T18:00:00Z"/>
          <w:b/>
        </w:rPr>
      </w:pPr>
      <w:del w:id="250" w:author="Abhisek Karmakar" w:date="2018-03-10T18:00:00Z">
        <w:r w:rsidDel="00A252B6">
          <w:rPr>
            <w:b/>
          </w:rPr>
          <w:delText xml:space="preserve"> GRN</w:delText>
        </w:r>
        <w:r w:rsidR="00755500" w:rsidDel="00A252B6">
          <w:rPr>
            <w:vertAlign w:val="superscript"/>
          </w:rPr>
          <w:delText xml:space="preserve"> [3</w:delText>
        </w:r>
        <w:r w:rsidR="00755500" w:rsidRPr="00EB2B09" w:rsidDel="00A252B6">
          <w:rPr>
            <w:vertAlign w:val="superscript"/>
          </w:rPr>
          <w:delText>]</w:delText>
        </w:r>
      </w:del>
    </w:p>
    <w:p w:rsidR="00364D38" w:rsidDel="00A252B6" w:rsidRDefault="00364D38" w:rsidP="00364D38">
      <w:pPr>
        <w:ind w:left="720"/>
        <w:rPr>
          <w:del w:id="251" w:author="Abhisek Karmakar" w:date="2018-03-10T18:00:00Z"/>
          <w:b/>
        </w:rPr>
      </w:pPr>
    </w:p>
    <w:p w:rsidR="00364D38" w:rsidDel="00A252B6" w:rsidRDefault="00364D38" w:rsidP="001C648F">
      <w:pPr>
        <w:ind w:left="720"/>
        <w:jc w:val="both"/>
        <w:rPr>
          <w:del w:id="252" w:author="Abhisek Karmakar" w:date="2018-03-10T18:00:00Z"/>
          <w:color w:val="000000"/>
        </w:rPr>
      </w:pPr>
      <w:del w:id="253" w:author="Abhisek Karmakar" w:date="2018-03-10T18:00:00Z">
        <w:r w:rsidDel="00A252B6">
          <w:rPr>
            <w:color w:val="000000"/>
          </w:rPr>
          <w:delText>A</w:delText>
        </w:r>
        <w:r w:rsidRPr="00364D38" w:rsidDel="00A252B6">
          <w:rPr>
            <w:color w:val="000000"/>
          </w:rPr>
          <w:delText xml:space="preserve"> network that has been inferred from</w:delText>
        </w:r>
        <w:r w:rsidR="001C648F" w:rsidDel="00A252B6">
          <w:rPr>
            <w:color w:val="000000"/>
          </w:rPr>
          <w:delText xml:space="preserve"> </w:delText>
        </w:r>
        <w:r w:rsidRPr="00364D38" w:rsidDel="00A252B6">
          <w:rPr>
            <w:color w:val="000000"/>
          </w:rPr>
          <w:delText>gene expression data a “gene regulatory network,” briefly denoted</w:delText>
        </w:r>
        <w:r w:rsidR="001C648F" w:rsidDel="00A252B6">
          <w:rPr>
            <w:color w:val="000000"/>
          </w:rPr>
          <w:delText xml:space="preserve"> </w:delText>
        </w:r>
        <w:r w:rsidRPr="00364D38" w:rsidDel="00A252B6">
          <w:rPr>
            <w:color w:val="000000"/>
          </w:rPr>
          <w:delText>as GRN.</w:delText>
        </w:r>
        <w:r w:rsidDel="00A252B6">
          <w:rPr>
            <w:color w:val="000000"/>
          </w:rPr>
          <w:delText xml:space="preserve"> The </w:delText>
        </w:r>
        <w:r w:rsidRPr="00364D38" w:rsidDel="00A252B6">
          <w:rPr>
            <w:color w:val="000000"/>
          </w:rPr>
          <w:delText>Gene regulatory networks provide information about regulatory interactions between</w:delText>
        </w:r>
        <w:r w:rsidR="00B70C35" w:rsidDel="00A252B6">
          <w:rPr>
            <w:color w:val="000000"/>
          </w:rPr>
          <w:delText xml:space="preserve"> </w:delText>
        </w:r>
        <w:r w:rsidRPr="00364D38" w:rsidDel="00A252B6">
          <w:rPr>
            <w:color w:val="000000"/>
          </w:rPr>
          <w:delText>regulators and their potential targets; gene-gene interactions,</w:delText>
        </w:r>
        <w:r w:rsidR="00B70C35" w:rsidDel="00A252B6">
          <w:rPr>
            <w:color w:val="000000"/>
          </w:rPr>
          <w:delText xml:space="preserve"> </w:delText>
        </w:r>
        <w:r w:rsidRPr="00364D38" w:rsidDel="00A252B6">
          <w:rPr>
            <w:color w:val="000000"/>
          </w:rPr>
          <w:delText>and potential protein-protein interactions</w:delText>
        </w:r>
        <w:r w:rsidDel="00A252B6">
          <w:rPr>
            <w:color w:val="000000"/>
          </w:rPr>
          <w:delText>.</w:delText>
        </w:r>
      </w:del>
    </w:p>
    <w:p w:rsidR="00092403" w:rsidDel="00A252B6" w:rsidRDefault="00092403" w:rsidP="00092403">
      <w:pPr>
        <w:ind w:left="720"/>
        <w:rPr>
          <w:del w:id="254" w:author="Abhisek Karmakar" w:date="2018-03-10T18:00:00Z"/>
          <w:color w:val="000000"/>
        </w:rPr>
      </w:pPr>
    </w:p>
    <w:p w:rsidR="00092403" w:rsidDel="00A252B6" w:rsidRDefault="00092403" w:rsidP="00092403">
      <w:pPr>
        <w:ind w:left="720"/>
        <w:rPr>
          <w:del w:id="255" w:author="Abhisek Karmakar" w:date="2018-03-10T18:00:00Z"/>
          <w:color w:val="000000"/>
        </w:rPr>
      </w:pPr>
    </w:p>
    <w:p w:rsidR="00092403" w:rsidDel="00A252B6" w:rsidRDefault="00092403" w:rsidP="00092403">
      <w:pPr>
        <w:pStyle w:val="ListParagraph"/>
        <w:numPr>
          <w:ilvl w:val="1"/>
          <w:numId w:val="4"/>
        </w:numPr>
        <w:rPr>
          <w:del w:id="256" w:author="Abhisek Karmakar" w:date="2018-03-10T18:00:00Z"/>
          <w:b/>
          <w:bCs/>
          <w:color w:val="000000"/>
        </w:rPr>
      </w:pPr>
      <w:del w:id="257" w:author="Abhisek Karmakar" w:date="2018-03-10T18:00:00Z">
        <w:r w:rsidDel="00A252B6">
          <w:rPr>
            <w:b/>
            <w:bCs/>
            <w:color w:val="000000"/>
          </w:rPr>
          <w:delText xml:space="preserve"> Boolean Networks</w:delText>
        </w:r>
        <w:r w:rsidR="00755500" w:rsidDel="00A252B6">
          <w:rPr>
            <w:vertAlign w:val="superscript"/>
          </w:rPr>
          <w:delText xml:space="preserve"> </w:delText>
        </w:r>
      </w:del>
    </w:p>
    <w:p w:rsidR="00092403" w:rsidRPr="00FD30E7" w:rsidDel="00A252B6" w:rsidRDefault="00092403" w:rsidP="00092403">
      <w:pPr>
        <w:rPr>
          <w:del w:id="258" w:author="Abhisek Karmakar" w:date="2018-03-10T18:00:00Z"/>
          <w:b/>
          <w:bCs/>
          <w:color w:val="000000"/>
        </w:rPr>
      </w:pPr>
    </w:p>
    <w:p w:rsidR="00092403" w:rsidDel="00A252B6" w:rsidRDefault="00FD30E7" w:rsidP="001C648F">
      <w:pPr>
        <w:ind w:left="720"/>
        <w:jc w:val="both"/>
        <w:rPr>
          <w:del w:id="259" w:author="Abhisek Karmakar" w:date="2018-03-10T18:00:00Z"/>
          <w:color w:val="000000"/>
        </w:rPr>
      </w:pPr>
      <w:del w:id="260" w:author="Abhisek Karmakar" w:date="2018-03-10T18:00:00Z">
        <w:r w:rsidRPr="00FD30E7" w:rsidDel="00A252B6">
          <w:rPr>
            <w:color w:val="000000"/>
          </w:rPr>
          <w:delText>A BN</w:delText>
        </w:r>
        <w:r w:rsidR="00755500" w:rsidRPr="00EB2B09" w:rsidDel="00A252B6">
          <w:rPr>
            <w:vertAlign w:val="superscript"/>
          </w:rPr>
          <w:delText xml:space="preserve"> [1]</w:delText>
        </w:r>
        <w:r w:rsidRPr="00FD30E7" w:rsidDel="00A252B6">
          <w:rPr>
            <w:color w:val="000000"/>
          </w:rPr>
          <w:delText xml:space="preserve"> (Glass and Kauffman, 1973; Kauffman, 1969, 1993),</w:delText>
        </w:r>
        <w:r w:rsidRPr="00FD30E7" w:rsidDel="00A252B6">
          <w:rPr>
            <w:i/>
            <w:iCs/>
            <w:color w:val="000000"/>
          </w:rPr>
          <w:delText>B</w:delText>
        </w:r>
        <w:r w:rsidRPr="00FD30E7" w:rsidDel="00A252B6">
          <w:rPr>
            <w:color w:val="000000"/>
          </w:rPr>
          <w:delText>=(</w:delText>
        </w:r>
        <w:r w:rsidRPr="00FD30E7" w:rsidDel="00A252B6">
          <w:rPr>
            <w:i/>
            <w:iCs/>
            <w:color w:val="000000"/>
          </w:rPr>
          <w:delText>V,F</w:delText>
        </w:r>
        <w:r w:rsidRPr="00FD30E7" w:rsidDel="00A252B6">
          <w:rPr>
            <w:color w:val="000000"/>
          </w:rPr>
          <w:delText xml:space="preserve">), on </w:delText>
        </w:r>
        <w:r w:rsidRPr="00FD30E7" w:rsidDel="00A252B6">
          <w:rPr>
            <w:i/>
            <w:iCs/>
            <w:color w:val="000000"/>
          </w:rPr>
          <w:delText>n</w:delText>
        </w:r>
        <w:r w:rsidR="001C648F" w:rsidDel="00A252B6">
          <w:rPr>
            <w:i/>
            <w:iCs/>
            <w:color w:val="000000"/>
          </w:rPr>
          <w:delText xml:space="preserve"> </w:delText>
        </w:r>
        <w:r w:rsidRPr="00FD30E7" w:rsidDel="00A252B6">
          <w:rPr>
            <w:color w:val="000000"/>
          </w:rPr>
          <w:delText xml:space="preserve">genes/proteins is defined by a set of nodes (genes/proteins) </w:delText>
        </w:r>
        <w:r w:rsidRPr="00FD30E7" w:rsidDel="00A252B6">
          <w:rPr>
            <w:i/>
            <w:iCs/>
            <w:color w:val="000000"/>
          </w:rPr>
          <w:delText xml:space="preserve">V </w:delText>
        </w:r>
        <w:r w:rsidRPr="00FD30E7" w:rsidDel="00A252B6">
          <w:rPr>
            <w:color w:val="000000"/>
          </w:rPr>
          <w:delText>={</w:delText>
        </w:r>
        <w:r w:rsidRPr="00FD30E7" w:rsidDel="00A252B6">
          <w:rPr>
            <w:i/>
            <w:iCs/>
            <w:color w:val="000000"/>
          </w:rPr>
          <w:delText>x</w:delText>
        </w:r>
        <w:r w:rsidRPr="00FD30E7" w:rsidDel="00A252B6">
          <w:rPr>
            <w:color w:val="000000"/>
          </w:rPr>
          <w:delText>1</w:delText>
        </w:r>
        <w:r w:rsidRPr="00FD30E7" w:rsidDel="00A252B6">
          <w:rPr>
            <w:i/>
            <w:iCs/>
            <w:color w:val="000000"/>
          </w:rPr>
          <w:delText>,...,xn</w:delText>
        </w:r>
        <w:r w:rsidRPr="00FD30E7" w:rsidDel="00A252B6">
          <w:rPr>
            <w:color w:val="000000"/>
          </w:rPr>
          <w:delText xml:space="preserve">}, </w:delText>
        </w:r>
        <w:r w:rsidRPr="00FD30E7" w:rsidDel="00A252B6">
          <w:rPr>
            <w:i/>
            <w:iCs/>
            <w:color w:val="000000"/>
          </w:rPr>
          <w:delText>xi</w:delText>
        </w:r>
        <w:r w:rsidRPr="00FD30E7" w:rsidDel="00A252B6">
          <w:rPr>
            <w:rFonts w:ascii="Cambria Math" w:hAnsi="Cambria Math" w:cs="Cambria Math"/>
            <w:color w:val="000000"/>
          </w:rPr>
          <w:delText>∈</w:delText>
        </w:r>
        <w:r w:rsidRPr="00FD30E7" w:rsidDel="00A252B6">
          <w:rPr>
            <w:color w:val="000000"/>
          </w:rPr>
          <w:delText>{0</w:delText>
        </w:r>
        <w:r w:rsidRPr="00FD30E7" w:rsidDel="00A252B6">
          <w:rPr>
            <w:i/>
            <w:iCs/>
            <w:color w:val="000000"/>
          </w:rPr>
          <w:delText>,</w:delText>
        </w:r>
        <w:r w:rsidRPr="00FD30E7" w:rsidDel="00A252B6">
          <w:rPr>
            <w:color w:val="000000"/>
          </w:rPr>
          <w:delText xml:space="preserve">1}, </w:delText>
        </w:r>
        <w:r w:rsidRPr="00FD30E7" w:rsidDel="00A252B6">
          <w:rPr>
            <w:i/>
            <w:iCs/>
            <w:color w:val="000000"/>
          </w:rPr>
          <w:delText>i</w:delText>
        </w:r>
        <w:r w:rsidRPr="00FD30E7" w:rsidDel="00A252B6">
          <w:rPr>
            <w:color w:val="000000"/>
          </w:rPr>
          <w:delText>=1</w:delText>
        </w:r>
        <w:r w:rsidRPr="00FD30E7" w:rsidDel="00A252B6">
          <w:rPr>
            <w:i/>
            <w:iCs/>
            <w:color w:val="000000"/>
          </w:rPr>
          <w:delText>,...,n</w:delText>
        </w:r>
        <w:r w:rsidRPr="00FD30E7" w:rsidDel="00A252B6">
          <w:rPr>
            <w:color w:val="000000"/>
          </w:rPr>
          <w:delText xml:space="preserve">, and a list </w:delText>
        </w:r>
        <w:r w:rsidRPr="00FD30E7" w:rsidDel="00A252B6">
          <w:rPr>
            <w:i/>
            <w:iCs/>
            <w:color w:val="000000"/>
          </w:rPr>
          <w:delText xml:space="preserve">F </w:delText>
        </w:r>
        <w:r w:rsidRPr="00FD30E7" w:rsidDel="00A252B6">
          <w:rPr>
            <w:color w:val="000000"/>
          </w:rPr>
          <w:delText>=(</w:delText>
        </w:r>
        <w:r w:rsidRPr="00FD30E7" w:rsidDel="00A252B6">
          <w:rPr>
            <w:i/>
            <w:iCs/>
            <w:color w:val="000000"/>
          </w:rPr>
          <w:delText>f</w:delText>
        </w:r>
        <w:r w:rsidRPr="00FD30E7" w:rsidDel="00A252B6">
          <w:rPr>
            <w:color w:val="000000"/>
          </w:rPr>
          <w:delText>1</w:delText>
        </w:r>
        <w:r w:rsidRPr="00FD30E7" w:rsidDel="00A252B6">
          <w:rPr>
            <w:i/>
            <w:iCs/>
            <w:color w:val="000000"/>
          </w:rPr>
          <w:delText>,...,fn</w:delText>
        </w:r>
        <w:r w:rsidRPr="00FD30E7" w:rsidDel="00A252B6">
          <w:rPr>
            <w:color w:val="000000"/>
          </w:rPr>
          <w:delText xml:space="preserve">), of Boolean functions, </w:delText>
        </w:r>
        <w:r w:rsidRPr="00FD30E7" w:rsidDel="00A252B6">
          <w:rPr>
            <w:i/>
            <w:iCs/>
            <w:color w:val="000000"/>
          </w:rPr>
          <w:delText>f</w:delText>
        </w:r>
        <w:r w:rsidRPr="00B70C35" w:rsidDel="00A252B6">
          <w:rPr>
            <w:i/>
            <w:iCs/>
            <w:color w:val="000000"/>
            <w:vertAlign w:val="subscript"/>
          </w:rPr>
          <w:delText>i</w:delText>
        </w:r>
        <w:r w:rsidRPr="00FD30E7" w:rsidDel="00A252B6">
          <w:rPr>
            <w:i/>
            <w:iCs/>
            <w:color w:val="000000"/>
          </w:rPr>
          <w:delText xml:space="preserve"> </w:delText>
        </w:r>
        <w:r w:rsidRPr="00FD30E7" w:rsidDel="00A252B6">
          <w:rPr>
            <w:color w:val="000000"/>
          </w:rPr>
          <w:delText>:{0</w:delText>
        </w:r>
        <w:r w:rsidRPr="00FD30E7" w:rsidDel="00A252B6">
          <w:rPr>
            <w:i/>
            <w:iCs/>
            <w:color w:val="000000"/>
          </w:rPr>
          <w:delText>,</w:delText>
        </w:r>
        <w:r w:rsidRPr="00FD30E7" w:rsidDel="00A252B6">
          <w:rPr>
            <w:color w:val="000000"/>
          </w:rPr>
          <w:delText>1}</w:delText>
        </w:r>
        <w:r w:rsidRPr="00FD30E7" w:rsidDel="00A252B6">
          <w:rPr>
            <w:i/>
            <w:iCs/>
            <w:color w:val="000000"/>
          </w:rPr>
          <w:delText>n</w:delText>
        </w:r>
        <w:r w:rsidRPr="00FD30E7" w:rsidDel="00A252B6">
          <w:rPr>
            <w:color w:val="000000"/>
          </w:rPr>
          <w:delText>+</w:delText>
        </w:r>
        <w:r w:rsidRPr="00FD30E7" w:rsidDel="00A252B6">
          <w:rPr>
            <w:i/>
            <w:iCs/>
            <w:color w:val="000000"/>
          </w:rPr>
          <w:delText xml:space="preserve">m </w:delText>
        </w:r>
        <w:r w:rsidRPr="00FD30E7" w:rsidDel="00A252B6">
          <w:rPr>
            <w:color w:val="000000"/>
          </w:rPr>
          <w:delText>→{0</w:delText>
        </w:r>
        <w:r w:rsidRPr="00FD30E7" w:rsidDel="00A252B6">
          <w:rPr>
            <w:i/>
            <w:iCs/>
            <w:color w:val="000000"/>
          </w:rPr>
          <w:delText>,</w:delText>
        </w:r>
        <w:r w:rsidRPr="00FD30E7" w:rsidDel="00A252B6">
          <w:rPr>
            <w:color w:val="000000"/>
          </w:rPr>
          <w:delText xml:space="preserve">1}, </w:delText>
        </w:r>
        <w:r w:rsidRPr="00FD30E7" w:rsidDel="00A252B6">
          <w:rPr>
            <w:i/>
            <w:iCs/>
            <w:color w:val="000000"/>
          </w:rPr>
          <w:delText>i</w:delText>
        </w:r>
        <w:r w:rsidRPr="00FD30E7" w:rsidDel="00A252B6">
          <w:rPr>
            <w:color w:val="000000"/>
          </w:rPr>
          <w:delText>=1</w:delText>
        </w:r>
        <w:r w:rsidRPr="00FD30E7" w:rsidDel="00A252B6">
          <w:rPr>
            <w:i/>
            <w:iCs/>
            <w:color w:val="000000"/>
          </w:rPr>
          <w:delText>,...,n</w:delText>
        </w:r>
        <w:r w:rsidRPr="00FD30E7" w:rsidDel="00A252B6">
          <w:rPr>
            <w:color w:val="000000"/>
          </w:rPr>
          <w:delText>,</w:delText>
        </w:r>
        <w:r w:rsidRPr="00FD30E7" w:rsidDel="00A252B6">
          <w:rPr>
            <w:i/>
            <w:iCs/>
            <w:color w:val="000000"/>
          </w:rPr>
          <w:delText>m</w:delText>
        </w:r>
        <w:r w:rsidRPr="00FD30E7" w:rsidDel="00A252B6">
          <w:rPr>
            <w:color w:val="000000"/>
          </w:rPr>
          <w:delText>≥0 is the number of external inputs e.g. GFs, stresses, metabolites,</w:delText>
        </w:r>
        <w:r w:rsidR="001C648F" w:rsidDel="00A252B6">
          <w:rPr>
            <w:color w:val="000000"/>
          </w:rPr>
          <w:delText xml:space="preserve"> </w:delText>
        </w:r>
        <w:r w:rsidRPr="00FD30E7" w:rsidDel="00A252B6">
          <w:rPr>
            <w:color w:val="000000"/>
          </w:rPr>
          <w:delText xml:space="preserve">etc. Each node </w:delText>
        </w:r>
        <w:r w:rsidRPr="00FD30E7" w:rsidDel="00A252B6">
          <w:rPr>
            <w:i/>
            <w:iCs/>
            <w:color w:val="000000"/>
          </w:rPr>
          <w:delText xml:space="preserve">xi </w:delText>
        </w:r>
        <w:r w:rsidRPr="00FD30E7" w:rsidDel="00A252B6">
          <w:rPr>
            <w:color w:val="000000"/>
          </w:rPr>
          <w:delText xml:space="preserve">represents the state/expression of the gene </w:delText>
        </w:r>
        <w:r w:rsidRPr="00FD30E7" w:rsidDel="00A252B6">
          <w:rPr>
            <w:i/>
            <w:iCs/>
            <w:color w:val="000000"/>
          </w:rPr>
          <w:delText>i</w:delText>
        </w:r>
        <w:r w:rsidRPr="00FD30E7" w:rsidDel="00A252B6">
          <w:rPr>
            <w:color w:val="000000"/>
          </w:rPr>
          <w:delText>, where</w:delText>
        </w:r>
        <w:r w:rsidRPr="00FD30E7" w:rsidDel="00A252B6">
          <w:rPr>
            <w:color w:val="000000"/>
          </w:rPr>
          <w:br/>
        </w:r>
        <w:r w:rsidRPr="00FD30E7" w:rsidDel="00A252B6">
          <w:rPr>
            <w:i/>
            <w:iCs/>
            <w:color w:val="000000"/>
          </w:rPr>
          <w:delText>x</w:delText>
        </w:r>
        <w:r w:rsidRPr="00B70C35" w:rsidDel="00A252B6">
          <w:rPr>
            <w:i/>
            <w:iCs/>
            <w:color w:val="000000"/>
            <w:vertAlign w:val="subscript"/>
          </w:rPr>
          <w:delText>i</w:delText>
        </w:r>
        <w:r w:rsidRPr="00FD30E7" w:rsidDel="00A252B6">
          <w:rPr>
            <w:i/>
            <w:iCs/>
            <w:color w:val="000000"/>
          </w:rPr>
          <w:delText xml:space="preserve"> </w:delText>
        </w:r>
        <w:r w:rsidRPr="00FD30E7" w:rsidDel="00A252B6">
          <w:rPr>
            <w:color w:val="000000"/>
          </w:rPr>
          <w:delText xml:space="preserve">=0 means that gene/protein </w:delText>
        </w:r>
        <w:r w:rsidRPr="00FD30E7" w:rsidDel="00A252B6">
          <w:rPr>
            <w:i/>
            <w:iCs/>
            <w:color w:val="000000"/>
          </w:rPr>
          <w:delText xml:space="preserve">i </w:delText>
        </w:r>
        <w:r w:rsidRPr="00FD30E7" w:rsidDel="00A252B6">
          <w:rPr>
            <w:color w:val="000000"/>
          </w:rPr>
          <w:delText>is OFF (unexpressed or inactive</w:delText>
        </w:r>
        <w:r w:rsidR="001C648F" w:rsidDel="00A252B6">
          <w:rPr>
            <w:color w:val="000000"/>
          </w:rPr>
          <w:delText xml:space="preserve"> </w:delText>
        </w:r>
        <w:r w:rsidRPr="00FD30E7" w:rsidDel="00A252B6">
          <w:rPr>
            <w:color w:val="000000"/>
          </w:rPr>
          <w:delText xml:space="preserve">according to their biological significance) and </w:delText>
        </w:r>
        <w:r w:rsidRPr="00FD30E7" w:rsidDel="00A252B6">
          <w:rPr>
            <w:i/>
            <w:iCs/>
            <w:color w:val="000000"/>
          </w:rPr>
          <w:delText>x</w:delText>
        </w:r>
        <w:r w:rsidRPr="00B70C35" w:rsidDel="00A252B6">
          <w:rPr>
            <w:i/>
            <w:iCs/>
            <w:color w:val="000000"/>
            <w:vertAlign w:val="subscript"/>
          </w:rPr>
          <w:delText>i</w:delText>
        </w:r>
        <w:r w:rsidRPr="00FD30E7" w:rsidDel="00A252B6">
          <w:rPr>
            <w:i/>
            <w:iCs/>
            <w:color w:val="000000"/>
          </w:rPr>
          <w:delText xml:space="preserve"> </w:delText>
        </w:r>
        <w:r w:rsidRPr="00FD30E7" w:rsidDel="00A252B6">
          <w:rPr>
            <w:color w:val="000000"/>
          </w:rPr>
          <w:delText>=1 means that</w:delText>
        </w:r>
        <w:r w:rsidR="001C648F" w:rsidDel="00A252B6">
          <w:rPr>
            <w:color w:val="000000"/>
          </w:rPr>
          <w:delText xml:space="preserve"> </w:delText>
        </w:r>
        <w:r w:rsidRPr="00FD30E7" w:rsidDel="00A252B6">
          <w:rPr>
            <w:color w:val="000000"/>
          </w:rPr>
          <w:delText xml:space="preserve">gene/protein </w:delText>
        </w:r>
        <w:r w:rsidRPr="00FD30E7" w:rsidDel="00A252B6">
          <w:rPr>
            <w:i/>
            <w:iCs/>
            <w:color w:val="000000"/>
          </w:rPr>
          <w:delText xml:space="preserve">i </w:delText>
        </w:r>
        <w:r w:rsidRPr="00FD30E7" w:rsidDel="00A252B6">
          <w:rPr>
            <w:color w:val="000000"/>
          </w:rPr>
          <w:delText xml:space="preserve">is ON (expressed or active). The function </w:delText>
        </w:r>
        <w:r w:rsidRPr="00FD30E7" w:rsidDel="00A252B6">
          <w:rPr>
            <w:i/>
            <w:iCs/>
            <w:color w:val="000000"/>
          </w:rPr>
          <w:delText>f</w:delText>
        </w:r>
        <w:r w:rsidRPr="00B70C35" w:rsidDel="00A252B6">
          <w:rPr>
            <w:i/>
            <w:iCs/>
            <w:color w:val="000000"/>
            <w:vertAlign w:val="subscript"/>
          </w:rPr>
          <w:delText>i</w:delText>
        </w:r>
        <w:r w:rsidRPr="00FD30E7" w:rsidDel="00A252B6">
          <w:rPr>
            <w:i/>
            <w:iCs/>
            <w:color w:val="000000"/>
          </w:rPr>
          <w:delText xml:space="preserve"> </w:delText>
        </w:r>
        <w:r w:rsidRPr="00FD30E7" w:rsidDel="00A252B6">
          <w:rPr>
            <w:color w:val="000000"/>
          </w:rPr>
          <w:delText>is called</w:delText>
        </w:r>
        <w:r w:rsidR="001C648F" w:rsidDel="00A252B6">
          <w:rPr>
            <w:color w:val="000000"/>
          </w:rPr>
          <w:delText xml:space="preserve"> </w:delText>
        </w:r>
        <w:r w:rsidRPr="00FD30E7" w:rsidDel="00A252B6">
          <w:rPr>
            <w:color w:val="000000"/>
          </w:rPr>
          <w:delText xml:space="preserve">the </w:delText>
        </w:r>
        <w:r w:rsidRPr="00FD30E7" w:rsidDel="00A252B6">
          <w:rPr>
            <w:i/>
            <w:iCs/>
            <w:color w:val="000000"/>
          </w:rPr>
          <w:delText xml:space="preserve">predictor function </w:delText>
        </w:r>
        <w:r w:rsidRPr="00FD30E7" w:rsidDel="00A252B6">
          <w:rPr>
            <w:color w:val="000000"/>
          </w:rPr>
          <w:delText xml:space="preserve">for gene/protein </w:delText>
        </w:r>
        <w:r w:rsidRPr="00FD30E7" w:rsidDel="00A252B6">
          <w:rPr>
            <w:i/>
            <w:iCs/>
            <w:color w:val="000000"/>
          </w:rPr>
          <w:delText>i</w:delText>
        </w:r>
        <w:r w:rsidRPr="00FD30E7" w:rsidDel="00A252B6">
          <w:rPr>
            <w:color w:val="000000"/>
          </w:rPr>
          <w:delText>. Updating the states of</w:delText>
        </w:r>
        <w:r w:rsidR="001C648F" w:rsidDel="00A252B6">
          <w:rPr>
            <w:color w:val="000000"/>
          </w:rPr>
          <w:delText xml:space="preserve"> </w:delText>
        </w:r>
        <w:r w:rsidRPr="00FD30E7" w:rsidDel="00A252B6">
          <w:rPr>
            <w:color w:val="000000"/>
          </w:rPr>
          <w:delText xml:space="preserve">all genes/proteins in </w:delText>
        </w:r>
        <w:r w:rsidRPr="00FD30E7" w:rsidDel="00A252B6">
          <w:rPr>
            <w:i/>
            <w:iCs/>
            <w:color w:val="000000"/>
          </w:rPr>
          <w:delText xml:space="preserve">B </w:delText>
        </w:r>
        <w:r w:rsidRPr="00FD30E7" w:rsidDel="00A252B6">
          <w:rPr>
            <w:color w:val="000000"/>
          </w:rPr>
          <w:delText>is done synchronously at every time step</w:delText>
        </w:r>
        <w:r w:rsidR="001C648F" w:rsidDel="00A252B6">
          <w:rPr>
            <w:color w:val="000000"/>
          </w:rPr>
          <w:delText xml:space="preserve"> </w:delText>
        </w:r>
        <w:r w:rsidRPr="00FD30E7" w:rsidDel="00A252B6">
          <w:rPr>
            <w:color w:val="000000"/>
          </w:rPr>
          <w:delText>according to their predictor functions. If the predictor functions are</w:delText>
        </w:r>
        <w:r w:rsidR="001C648F" w:rsidDel="00A252B6">
          <w:rPr>
            <w:color w:val="000000"/>
          </w:rPr>
          <w:delText xml:space="preserve"> </w:delText>
        </w:r>
        <w:r w:rsidRPr="00FD30E7" w:rsidDel="00A252B6">
          <w:rPr>
            <w:color w:val="000000"/>
          </w:rPr>
          <w:delText>known, the dynamics of the BN will solely depend on the set of</w:delText>
        </w:r>
        <w:r w:rsidR="001C648F" w:rsidDel="00A252B6">
          <w:rPr>
            <w:color w:val="000000"/>
          </w:rPr>
          <w:delText xml:space="preserve"> </w:delText>
        </w:r>
        <w:r w:rsidRPr="00FD30E7" w:rsidDel="00A252B6">
          <w:rPr>
            <w:color w:val="000000"/>
          </w:rPr>
          <w:delText>input variables. The dynamic behavior of the BN is quite different</w:delText>
        </w:r>
        <w:r w:rsidR="001C648F" w:rsidDel="00A252B6">
          <w:rPr>
            <w:color w:val="000000"/>
          </w:rPr>
          <w:delText xml:space="preserve"> </w:delText>
        </w:r>
        <w:r w:rsidRPr="00FD30E7" w:rsidDel="00A252B6">
          <w:rPr>
            <w:color w:val="000000"/>
          </w:rPr>
          <w:delText xml:space="preserve">in the presence of different external inputs. For </w:delText>
        </w:r>
        <w:r w:rsidRPr="00FD30E7" w:rsidDel="00A252B6">
          <w:rPr>
            <w:i/>
            <w:iCs/>
            <w:color w:val="000000"/>
          </w:rPr>
          <w:delText xml:space="preserve">m </w:delText>
        </w:r>
        <w:r w:rsidRPr="00FD30E7" w:rsidDel="00A252B6">
          <w:rPr>
            <w:color w:val="000000"/>
          </w:rPr>
          <w:delText>different external</w:delText>
        </w:r>
        <w:r w:rsidR="001C648F" w:rsidDel="00A252B6">
          <w:rPr>
            <w:color w:val="000000"/>
          </w:rPr>
          <w:delText xml:space="preserve"> </w:delText>
        </w:r>
        <w:r w:rsidRPr="00FD30E7" w:rsidDel="00A252B6">
          <w:rPr>
            <w:color w:val="000000"/>
          </w:rPr>
          <w:delText>inputs, we can model the dynamical system as 2</w:delText>
        </w:r>
        <w:r w:rsidRPr="00FD30E7" w:rsidDel="00A252B6">
          <w:rPr>
            <w:i/>
            <w:iCs/>
            <w:color w:val="000000"/>
          </w:rPr>
          <w:delText xml:space="preserve">m </w:delText>
        </w:r>
        <w:r w:rsidRPr="00FD30E7" w:rsidDel="00A252B6">
          <w:rPr>
            <w:color w:val="000000"/>
          </w:rPr>
          <w:delText>different closed</w:delText>
        </w:r>
        <w:r w:rsidR="001C648F" w:rsidDel="00A252B6">
          <w:rPr>
            <w:color w:val="000000"/>
          </w:rPr>
          <w:delText xml:space="preserve"> </w:delText>
        </w:r>
        <w:r w:rsidRPr="00FD30E7" w:rsidDel="00A252B6">
          <w:rPr>
            <w:color w:val="000000"/>
          </w:rPr>
          <w:delText>BNs, each one of which we may define as a ‘context’. The switching</w:delText>
        </w:r>
        <w:r w:rsidR="001C648F" w:rsidDel="00A252B6">
          <w:rPr>
            <w:color w:val="000000"/>
          </w:rPr>
          <w:delText xml:space="preserve"> </w:delText>
        </w:r>
        <w:r w:rsidRPr="00FD30E7" w:rsidDel="00A252B6">
          <w:rPr>
            <w:color w:val="000000"/>
          </w:rPr>
          <w:delText>between contexts here occurs in response to changes in the activity</w:delText>
        </w:r>
        <w:r w:rsidRPr="00FD30E7" w:rsidDel="00A252B6">
          <w:rPr>
            <w:color w:val="000000"/>
          </w:rPr>
          <w:br/>
          <w:delText>status of external input variables and is, therefore, deterministic.</w:delText>
        </w:r>
      </w:del>
    </w:p>
    <w:p w:rsidR="00FD30E7" w:rsidDel="00A252B6" w:rsidRDefault="00FD30E7" w:rsidP="00092403">
      <w:pPr>
        <w:ind w:left="720"/>
        <w:rPr>
          <w:del w:id="261" w:author="Abhisek Karmakar" w:date="2018-03-10T18:00:00Z"/>
          <w:color w:val="000000"/>
        </w:rPr>
      </w:pPr>
    </w:p>
    <w:p w:rsidR="00FD30E7" w:rsidDel="00A252B6" w:rsidRDefault="00B17D64" w:rsidP="00B17D64">
      <w:pPr>
        <w:pStyle w:val="ListParagraph"/>
        <w:numPr>
          <w:ilvl w:val="1"/>
          <w:numId w:val="4"/>
        </w:numPr>
        <w:rPr>
          <w:del w:id="262" w:author="Abhisek Karmakar" w:date="2018-03-10T18:00:00Z"/>
          <w:b/>
          <w:bCs/>
          <w:color w:val="000000"/>
        </w:rPr>
      </w:pPr>
      <w:del w:id="263" w:author="Abhisek Karmakar" w:date="2018-03-10T18:00:00Z">
        <w:r w:rsidDel="00A252B6">
          <w:rPr>
            <w:b/>
            <w:bCs/>
            <w:color w:val="000000"/>
          </w:rPr>
          <w:delText xml:space="preserve"> Faults in BN</w:delText>
        </w:r>
        <w:r w:rsidR="00755500" w:rsidDel="00A252B6">
          <w:rPr>
            <w:vertAlign w:val="superscript"/>
          </w:rPr>
          <w:delText xml:space="preserve"> </w:delText>
        </w:r>
      </w:del>
    </w:p>
    <w:p w:rsidR="00B17D64" w:rsidDel="00A252B6" w:rsidRDefault="00B17D64" w:rsidP="00B17D64">
      <w:pPr>
        <w:rPr>
          <w:del w:id="264" w:author="Abhisek Karmakar" w:date="2018-03-10T18:00:00Z"/>
          <w:b/>
          <w:bCs/>
          <w:color w:val="000000"/>
        </w:rPr>
      </w:pPr>
    </w:p>
    <w:p w:rsidR="00B17D64" w:rsidDel="00A252B6" w:rsidRDefault="00C2462B" w:rsidP="006D2628">
      <w:pPr>
        <w:ind w:left="720"/>
        <w:jc w:val="both"/>
        <w:rPr>
          <w:del w:id="265" w:author="Abhisek Karmakar" w:date="2018-03-10T18:00:00Z"/>
          <w:color w:val="000000"/>
        </w:rPr>
      </w:pPr>
      <w:del w:id="266" w:author="Abhisek Karmakar" w:date="2018-03-10T18:00:00Z">
        <w:r w:rsidRPr="00C2462B" w:rsidDel="00A252B6">
          <w:rPr>
            <w:color w:val="000000"/>
          </w:rPr>
          <w:delText>A ‘fault’</w:delText>
        </w:r>
        <w:r w:rsidR="00755500" w:rsidRPr="00EB2B09" w:rsidDel="00A252B6">
          <w:rPr>
            <w:vertAlign w:val="superscript"/>
          </w:rPr>
          <w:delText xml:space="preserve"> [1]</w:delText>
        </w:r>
        <w:r w:rsidRPr="00C2462B" w:rsidDel="00A252B6">
          <w:rPr>
            <w:color w:val="000000"/>
          </w:rPr>
          <w:delText xml:space="preserve"> is defined by any structural error of</w:delText>
        </w:r>
        <w:r w:rsidR="001C648F" w:rsidDel="00A252B6">
          <w:rPr>
            <w:color w:val="000000"/>
          </w:rPr>
          <w:delText xml:space="preserve"> </w:delText>
        </w:r>
        <w:r w:rsidRPr="00C2462B" w:rsidDel="00A252B6">
          <w:rPr>
            <w:color w:val="000000"/>
          </w:rPr>
          <w:delText>the physical system, such that the dynamics become aberrant. For</w:delText>
        </w:r>
        <w:r w:rsidR="001C648F" w:rsidDel="00A252B6">
          <w:rPr>
            <w:color w:val="000000"/>
          </w:rPr>
          <w:delText xml:space="preserve"> example, the </w:delText>
        </w:r>
        <w:r w:rsidRPr="00C2462B" w:rsidDel="00A252B6">
          <w:rPr>
            <w:color w:val="000000"/>
          </w:rPr>
          <w:delText>accumulation of point mutations in the genomic DNA</w:delText>
        </w:r>
        <w:r w:rsidR="001C648F" w:rsidDel="00A252B6">
          <w:rPr>
            <w:color w:val="000000"/>
          </w:rPr>
          <w:delText xml:space="preserve"> </w:delText>
        </w:r>
        <w:r w:rsidRPr="00C2462B" w:rsidDel="00A252B6">
          <w:rPr>
            <w:color w:val="000000"/>
          </w:rPr>
          <w:delText>may cause the signaling pathways to behave erratically leading to</w:delText>
        </w:r>
        <w:r w:rsidR="001C648F" w:rsidDel="00A252B6">
          <w:rPr>
            <w:color w:val="000000"/>
          </w:rPr>
          <w:delText xml:space="preserve"> </w:delText>
        </w:r>
        <w:r w:rsidRPr="00C2462B" w:rsidDel="00A252B6">
          <w:rPr>
            <w:color w:val="000000"/>
          </w:rPr>
          <w:delText>proliferation. On the other hand, sometimes the fault may not be</w:delText>
        </w:r>
        <w:r w:rsidR="00B70C35" w:rsidDel="00A252B6">
          <w:rPr>
            <w:color w:val="000000"/>
          </w:rPr>
          <w:delText xml:space="preserve"> </w:delText>
        </w:r>
        <w:r w:rsidRPr="00C2462B" w:rsidDel="00A252B6">
          <w:rPr>
            <w:color w:val="000000"/>
          </w:rPr>
          <w:delText>in the genetic code of a particular protein, but rather it is in the</w:delText>
        </w:r>
        <w:r w:rsidR="001C648F" w:rsidDel="00A252B6">
          <w:rPr>
            <w:color w:val="000000"/>
          </w:rPr>
          <w:delText xml:space="preserve"> </w:delText>
        </w:r>
        <w:r w:rsidRPr="00C2462B" w:rsidDel="00A252B6">
          <w:rPr>
            <w:color w:val="000000"/>
          </w:rPr>
          <w:delText>protein synthesis factory ribosome, or in some control mechanism</w:delText>
        </w:r>
        <w:r w:rsidR="001C648F" w:rsidDel="00A252B6">
          <w:rPr>
            <w:color w:val="000000"/>
          </w:rPr>
          <w:delText xml:space="preserve"> </w:delText>
        </w:r>
        <w:r w:rsidRPr="00C2462B" w:rsidDel="00A252B6">
          <w:rPr>
            <w:color w:val="000000"/>
          </w:rPr>
          <w:delText>of alternative splicing.</w:delText>
        </w:r>
      </w:del>
    </w:p>
    <w:p w:rsidR="00C2462B" w:rsidDel="00A252B6" w:rsidRDefault="00C2462B" w:rsidP="006D2628">
      <w:pPr>
        <w:ind w:left="720"/>
        <w:jc w:val="both"/>
        <w:rPr>
          <w:del w:id="267" w:author="Abhisek Karmakar" w:date="2018-03-10T18:00:00Z"/>
          <w:color w:val="000000"/>
        </w:rPr>
      </w:pPr>
    </w:p>
    <w:p w:rsidR="00C2462B" w:rsidDel="00A252B6" w:rsidRDefault="00E075C7" w:rsidP="006D2628">
      <w:pPr>
        <w:ind w:left="720"/>
        <w:jc w:val="both"/>
        <w:rPr>
          <w:del w:id="268" w:author="Abhisek Karmakar" w:date="2018-03-10T18:00:00Z"/>
          <w:color w:val="000000"/>
        </w:rPr>
      </w:pPr>
      <w:del w:id="269" w:author="Abhisek Karmakar" w:date="2018-03-10T18:00:00Z">
        <w:r w:rsidDel="00A252B6">
          <w:rPr>
            <w:color w:val="000000"/>
          </w:rPr>
          <w:delText>In a BN, faults are broadly classified into two types:</w:delText>
        </w:r>
      </w:del>
    </w:p>
    <w:p w:rsidR="00E075C7" w:rsidDel="00A252B6" w:rsidRDefault="00E075C7" w:rsidP="006D2628">
      <w:pPr>
        <w:pStyle w:val="ListParagraph"/>
        <w:numPr>
          <w:ilvl w:val="0"/>
          <w:numId w:val="8"/>
        </w:numPr>
        <w:jc w:val="both"/>
        <w:rPr>
          <w:del w:id="270" w:author="Abhisek Karmakar" w:date="2018-03-10T18:00:00Z"/>
          <w:color w:val="000000"/>
        </w:rPr>
      </w:pPr>
      <w:del w:id="271" w:author="Abhisek Karmakar" w:date="2018-03-10T18:00:00Z">
        <w:r w:rsidDel="00A252B6">
          <w:rPr>
            <w:color w:val="000000"/>
          </w:rPr>
          <w:delText xml:space="preserve">Stuck-At Fault: </w:delText>
        </w:r>
        <w:r w:rsidRPr="00E075C7" w:rsidDel="00A252B6">
          <w:rPr>
            <w:color w:val="000000"/>
          </w:rPr>
          <w:delText>A stuck-at fault means that a point in the</w:delText>
        </w:r>
        <w:r w:rsidRPr="00E075C7" w:rsidDel="00A252B6">
          <w:rPr>
            <w:color w:val="000000"/>
          </w:rPr>
          <w:br/>
          <w:delText>network circuitry is stuck to a particular value. As a result,</w:delText>
        </w:r>
        <w:r w:rsidRPr="00E075C7" w:rsidDel="00A252B6">
          <w:rPr>
            <w:color w:val="000000"/>
          </w:rPr>
          <w:br/>
          <w:delText>the incoming information is no longer communicated beyond</w:delText>
        </w:r>
        <w:r w:rsidRPr="00E075C7" w:rsidDel="00A252B6">
          <w:rPr>
            <w:color w:val="000000"/>
          </w:rPr>
          <w:br/>
          <w:delText>the faulty point; instead, only the stuck-at value is passed on</w:delText>
        </w:r>
        <w:r w:rsidRPr="00E075C7" w:rsidDel="00A252B6">
          <w:rPr>
            <w:color w:val="000000"/>
          </w:rPr>
          <w:br/>
          <w:delText>to the outgoing port.</w:delText>
        </w:r>
      </w:del>
    </w:p>
    <w:p w:rsidR="00E075C7" w:rsidDel="00A252B6" w:rsidRDefault="00E075C7" w:rsidP="006D2628">
      <w:pPr>
        <w:jc w:val="both"/>
        <w:rPr>
          <w:del w:id="272" w:author="Abhisek Karmakar" w:date="2018-03-10T18:00:00Z"/>
          <w:color w:val="000000"/>
        </w:rPr>
      </w:pPr>
    </w:p>
    <w:p w:rsidR="00DA47F4" w:rsidDel="00A252B6" w:rsidRDefault="00E075C7" w:rsidP="006D2628">
      <w:pPr>
        <w:pStyle w:val="ListParagraph"/>
        <w:numPr>
          <w:ilvl w:val="0"/>
          <w:numId w:val="8"/>
        </w:numPr>
        <w:jc w:val="both"/>
        <w:rPr>
          <w:del w:id="273" w:author="Abhisek Karmakar" w:date="2018-03-10T18:00:00Z"/>
          <w:color w:val="000000"/>
        </w:rPr>
      </w:pPr>
      <w:del w:id="274" w:author="Abhisek Karmakar" w:date="2018-03-10T18:00:00Z">
        <w:r w:rsidDel="00A252B6">
          <w:rPr>
            <w:color w:val="000000"/>
          </w:rPr>
          <w:delText xml:space="preserve">Bridging Fault: </w:delText>
        </w:r>
        <w:r w:rsidR="00DA47F4" w:rsidRPr="00DA47F4" w:rsidDel="00A252B6">
          <w:rPr>
            <w:color w:val="000000"/>
          </w:rPr>
          <w:delText>A bridging fault refers</w:delText>
        </w:r>
        <w:r w:rsidR="006D2628" w:rsidDel="00A252B6">
          <w:rPr>
            <w:color w:val="000000"/>
          </w:rPr>
          <w:delText xml:space="preserve"> </w:delText>
        </w:r>
        <w:r w:rsidR="00DA47F4" w:rsidRPr="00DA47F4" w:rsidDel="00A252B6">
          <w:rPr>
            <w:color w:val="000000"/>
          </w:rPr>
          <w:delText>to the disruption of old interconnections and incorporation of</w:delText>
        </w:r>
        <w:r w:rsidR="006D2628" w:rsidDel="00A252B6">
          <w:rPr>
            <w:color w:val="000000"/>
          </w:rPr>
          <w:delText xml:space="preserve"> </w:delText>
        </w:r>
        <w:r w:rsidR="00DA47F4" w:rsidRPr="00DA47F4" w:rsidDel="00A252B6">
          <w:rPr>
            <w:color w:val="000000"/>
          </w:rPr>
          <w:delText>new interconnections in the network. Bridging faults also make</w:delText>
        </w:r>
        <w:r w:rsidR="006D2628" w:rsidDel="00A252B6">
          <w:rPr>
            <w:color w:val="000000"/>
          </w:rPr>
          <w:delText xml:space="preserve"> </w:delText>
        </w:r>
        <w:r w:rsidR="00DA47F4" w:rsidRPr="00DA47F4" w:rsidDel="00A252B6">
          <w:rPr>
            <w:color w:val="000000"/>
          </w:rPr>
          <w:delText>biological sense. The molecular signal transduction relies on</w:delText>
        </w:r>
        <w:r w:rsidR="006D2628" w:rsidDel="00A252B6">
          <w:rPr>
            <w:color w:val="000000"/>
          </w:rPr>
          <w:delText xml:space="preserve"> </w:delText>
        </w:r>
        <w:r w:rsidR="00DA47F4" w:rsidRPr="00DA47F4" w:rsidDel="00A252B6">
          <w:rPr>
            <w:color w:val="000000"/>
          </w:rPr>
          <w:delText xml:space="preserve">the sequences and 3D </w:delText>
        </w:r>
        <w:r w:rsidR="006D2628" w:rsidDel="00A252B6">
          <w:rPr>
            <w:color w:val="000000"/>
          </w:rPr>
          <w:delText xml:space="preserve">conformations of the molecules involved. </w:delText>
        </w:r>
        <w:r w:rsidR="00DA47F4" w:rsidRPr="00DA47F4" w:rsidDel="00A252B6">
          <w:rPr>
            <w:color w:val="000000"/>
          </w:rPr>
          <w:delText>So, any variation in the sequence and 3D conformation</w:delText>
        </w:r>
        <w:r w:rsidR="006D2628" w:rsidDel="00A252B6">
          <w:rPr>
            <w:color w:val="000000"/>
          </w:rPr>
          <w:delText xml:space="preserve"> of a </w:delText>
        </w:r>
        <w:r w:rsidR="00DA47F4" w:rsidRPr="00DA47F4" w:rsidDel="00A252B6">
          <w:rPr>
            <w:color w:val="000000"/>
          </w:rPr>
          <w:delText>molecule (mainly protein) will alter its functionality.</w:delText>
        </w:r>
        <w:r w:rsidR="006D2628" w:rsidDel="00A252B6">
          <w:rPr>
            <w:color w:val="000000"/>
          </w:rPr>
          <w:delText xml:space="preserve"> </w:delText>
        </w:r>
        <w:r w:rsidR="00DA47F4" w:rsidRPr="00DA47F4" w:rsidDel="00A252B6">
          <w:rPr>
            <w:color w:val="000000"/>
          </w:rPr>
          <w:delText>As a</w:delText>
        </w:r>
        <w:r w:rsidR="006D2628" w:rsidDel="00A252B6">
          <w:rPr>
            <w:color w:val="000000"/>
          </w:rPr>
          <w:delText xml:space="preserve"> r</w:delText>
        </w:r>
        <w:r w:rsidR="00DA47F4" w:rsidRPr="00DA47F4" w:rsidDel="00A252B6">
          <w:rPr>
            <w:color w:val="000000"/>
          </w:rPr>
          <w:delText>esult,</w:delText>
        </w:r>
        <w:r w:rsidR="006D2628" w:rsidDel="00A252B6">
          <w:rPr>
            <w:color w:val="000000"/>
          </w:rPr>
          <w:delText xml:space="preserve"> </w:delText>
        </w:r>
        <w:r w:rsidR="00DA47F4" w:rsidRPr="00DA47F4" w:rsidDel="00A252B6">
          <w:rPr>
            <w:color w:val="000000"/>
          </w:rPr>
          <w:delText>many pathways involving that molecule will become inactive</w:delText>
        </w:r>
        <w:r w:rsidR="00DA47F4" w:rsidRPr="00DA47F4" w:rsidDel="00A252B6">
          <w:rPr>
            <w:color w:val="000000"/>
          </w:rPr>
          <w:br/>
          <w:delText>while the altered molecule may open up new ones. Without</w:delText>
        </w:r>
        <w:r w:rsidR="00DA47F4" w:rsidRPr="00DA47F4" w:rsidDel="00A252B6">
          <w:rPr>
            <w:color w:val="000000"/>
          </w:rPr>
          <w:br/>
          <w:delText>any loss of generality, this kind of aberrant behavior could be</w:delText>
        </w:r>
        <w:r w:rsidR="00DA47F4" w:rsidRPr="00DA47F4" w:rsidDel="00A252B6">
          <w:rPr>
            <w:color w:val="000000"/>
          </w:rPr>
          <w:br/>
          <w:delText>modeled as a bridging fault in the BN.</w:delText>
        </w:r>
      </w:del>
    </w:p>
    <w:p w:rsidR="006D2628" w:rsidRDefault="006D2628" w:rsidP="006D2628">
      <w:pPr>
        <w:pStyle w:val="ListParagraph"/>
        <w:rPr>
          <w:ins w:id="275" w:author="Abhisek Karmakar" w:date="2018-03-10T18:00:00Z"/>
          <w:color w:val="000000"/>
        </w:rPr>
      </w:pPr>
    </w:p>
    <w:p w:rsidR="00A252B6" w:rsidRDefault="00A252B6" w:rsidP="006D2628">
      <w:pPr>
        <w:pStyle w:val="ListParagraph"/>
        <w:rPr>
          <w:ins w:id="276" w:author="Abhisek Karmakar" w:date="2018-03-10T18:00:00Z"/>
          <w:color w:val="000000"/>
        </w:rPr>
      </w:pPr>
    </w:p>
    <w:p w:rsidR="00A252B6" w:rsidRDefault="00A252B6" w:rsidP="006D2628">
      <w:pPr>
        <w:pStyle w:val="ListParagraph"/>
        <w:rPr>
          <w:ins w:id="277" w:author="Abhisek Karmakar" w:date="2018-03-10T18:00:00Z"/>
          <w:color w:val="000000"/>
        </w:rPr>
      </w:pPr>
    </w:p>
    <w:p w:rsidR="00A252B6" w:rsidRDefault="00A252B6" w:rsidP="006D2628">
      <w:pPr>
        <w:pStyle w:val="ListParagraph"/>
        <w:rPr>
          <w:ins w:id="278" w:author="Abhisek Karmakar" w:date="2018-03-10T18:00:00Z"/>
          <w:color w:val="000000"/>
        </w:rPr>
      </w:pPr>
    </w:p>
    <w:p w:rsidR="00A252B6" w:rsidRDefault="00A252B6" w:rsidP="006D2628">
      <w:pPr>
        <w:pStyle w:val="ListParagraph"/>
        <w:rPr>
          <w:ins w:id="279" w:author="Abhisek Karmakar" w:date="2018-03-10T18:00:00Z"/>
          <w:color w:val="000000"/>
        </w:rPr>
      </w:pPr>
    </w:p>
    <w:p w:rsidR="00A252B6" w:rsidRDefault="00A252B6" w:rsidP="006D2628">
      <w:pPr>
        <w:pStyle w:val="ListParagraph"/>
        <w:rPr>
          <w:ins w:id="280" w:author="Abhisek Karmakar" w:date="2018-03-10T18:00:00Z"/>
          <w:color w:val="000000"/>
        </w:rPr>
      </w:pPr>
    </w:p>
    <w:p w:rsidR="00A252B6" w:rsidRDefault="00A252B6" w:rsidP="006D2628">
      <w:pPr>
        <w:pStyle w:val="ListParagraph"/>
        <w:rPr>
          <w:ins w:id="281" w:author="Abhisek Karmakar" w:date="2018-03-10T18:00:00Z"/>
          <w:color w:val="000000"/>
        </w:rPr>
      </w:pPr>
    </w:p>
    <w:p w:rsidR="00A252B6" w:rsidRDefault="00A252B6" w:rsidP="006D2628">
      <w:pPr>
        <w:pStyle w:val="ListParagraph"/>
        <w:rPr>
          <w:ins w:id="282" w:author="Abhisek Karmakar" w:date="2018-03-10T18:00:00Z"/>
          <w:color w:val="000000"/>
        </w:rPr>
      </w:pPr>
    </w:p>
    <w:p w:rsidR="00A252B6" w:rsidRDefault="00A252B6" w:rsidP="006D2628">
      <w:pPr>
        <w:pStyle w:val="ListParagraph"/>
        <w:rPr>
          <w:ins w:id="283" w:author="Abhisek Karmakar" w:date="2018-03-10T18:00:00Z"/>
          <w:color w:val="000000"/>
        </w:rPr>
      </w:pPr>
    </w:p>
    <w:p w:rsidR="00A252B6" w:rsidRDefault="00A252B6" w:rsidP="006D2628">
      <w:pPr>
        <w:pStyle w:val="ListParagraph"/>
        <w:rPr>
          <w:ins w:id="284" w:author="Abhisek Karmakar" w:date="2018-03-10T18:00:00Z"/>
          <w:color w:val="000000"/>
        </w:rPr>
      </w:pPr>
    </w:p>
    <w:p w:rsidR="00A252B6" w:rsidRDefault="00A252B6" w:rsidP="006D2628">
      <w:pPr>
        <w:pStyle w:val="ListParagraph"/>
        <w:rPr>
          <w:ins w:id="285" w:author="Abhisek Karmakar" w:date="2018-03-10T18:00:00Z"/>
          <w:color w:val="000000"/>
        </w:rPr>
      </w:pPr>
    </w:p>
    <w:p w:rsidR="00A252B6" w:rsidRPr="006D2628" w:rsidRDefault="00A252B6" w:rsidP="006D2628">
      <w:pPr>
        <w:pStyle w:val="ListParagraph"/>
        <w:rPr>
          <w:color w:val="000000"/>
        </w:rPr>
      </w:pPr>
    </w:p>
    <w:p w:rsidR="006D2628" w:rsidRPr="00DA47F4" w:rsidRDefault="006D2628" w:rsidP="006D2628">
      <w:pPr>
        <w:pStyle w:val="ListParagraph"/>
        <w:ind w:left="1440"/>
        <w:jc w:val="both"/>
        <w:rPr>
          <w:color w:val="000000"/>
        </w:rPr>
      </w:pPr>
    </w:p>
    <w:p w:rsidR="00DA47F4" w:rsidRDefault="00DA47F4" w:rsidP="00DA47F4">
      <w:pPr>
        <w:pStyle w:val="ListParagraph"/>
        <w:numPr>
          <w:ilvl w:val="0"/>
          <w:numId w:val="4"/>
        </w:numPr>
        <w:rPr>
          <w:b/>
          <w:bCs/>
          <w:color w:val="000000"/>
        </w:rPr>
      </w:pPr>
      <w:r>
        <w:rPr>
          <w:b/>
          <w:bCs/>
          <w:color w:val="000000"/>
        </w:rPr>
        <w:lastRenderedPageBreak/>
        <w:t>PROJECT PLANNING</w:t>
      </w:r>
    </w:p>
    <w:p w:rsidR="00DA47F4" w:rsidRDefault="00DA47F4" w:rsidP="00DA47F4">
      <w:pPr>
        <w:rPr>
          <w:b/>
          <w:bCs/>
          <w:color w:val="000000"/>
        </w:rPr>
      </w:pPr>
    </w:p>
    <w:p w:rsidR="00DA47F4" w:rsidRDefault="00DA47F4" w:rsidP="00DA47F4">
      <w:pPr>
        <w:pStyle w:val="ListParagraph"/>
        <w:numPr>
          <w:ilvl w:val="1"/>
          <w:numId w:val="4"/>
        </w:numPr>
        <w:rPr>
          <w:b/>
          <w:bCs/>
          <w:color w:val="000000"/>
        </w:rPr>
      </w:pPr>
      <w:r>
        <w:rPr>
          <w:b/>
          <w:bCs/>
          <w:color w:val="000000"/>
        </w:rPr>
        <w:t xml:space="preserve"> Software Life Cycle Model</w:t>
      </w:r>
    </w:p>
    <w:p w:rsidR="00344EEB" w:rsidRDefault="00344EEB" w:rsidP="000B2609">
      <w:pPr>
        <w:rPr>
          <w:b/>
          <w:bCs/>
          <w:color w:val="000000"/>
        </w:rPr>
      </w:pPr>
    </w:p>
    <w:p w:rsidR="000B2609" w:rsidRDefault="000B2609" w:rsidP="006D2628">
      <w:pPr>
        <w:ind w:left="720"/>
        <w:jc w:val="both"/>
        <w:rPr>
          <w:color w:val="000000"/>
        </w:rPr>
      </w:pPr>
      <w:r>
        <w:rPr>
          <w:color w:val="000000"/>
        </w:rPr>
        <w:t>In our Project we have followe</w:t>
      </w:r>
      <w:r w:rsidR="006D2628">
        <w:rPr>
          <w:color w:val="000000"/>
        </w:rPr>
        <w:t>d the Iterative Waterfall Model</w:t>
      </w:r>
      <w:r w:rsidR="00755500" w:rsidRPr="00EB2B09">
        <w:rPr>
          <w:vertAlign w:val="superscript"/>
        </w:rPr>
        <w:t xml:space="preserve"> [</w:t>
      </w:r>
      <w:r w:rsidR="00755500">
        <w:rPr>
          <w:vertAlign w:val="superscript"/>
        </w:rPr>
        <w:t>7</w:t>
      </w:r>
      <w:r w:rsidR="00755500" w:rsidRPr="00EB2B09">
        <w:rPr>
          <w:vertAlign w:val="superscript"/>
        </w:rPr>
        <w:t>]</w:t>
      </w:r>
      <w:r w:rsidR="006D2628">
        <w:rPr>
          <w:color w:val="000000"/>
        </w:rPr>
        <w:t>:</w:t>
      </w:r>
    </w:p>
    <w:p w:rsidR="000B2609" w:rsidRDefault="000B2609" w:rsidP="006D2628">
      <w:pPr>
        <w:ind w:left="720"/>
        <w:jc w:val="both"/>
        <w:rPr>
          <w:color w:val="000000"/>
        </w:rPr>
      </w:pPr>
    </w:p>
    <w:p w:rsidR="000B2609" w:rsidRDefault="000B2609" w:rsidP="006D2628">
      <w:pPr>
        <w:ind w:left="720"/>
        <w:jc w:val="both"/>
      </w:pPr>
      <w:r>
        <w:t xml:space="preserve">The problems with the waterfall model created a demand for a new method of developing systems which could provide faster results, require less up-front information and offer </w:t>
      </w:r>
      <w:r w:rsidR="00794F2B">
        <w:t>greater flexibility. Iterative model not only divides the project into small parts but also allows the development team to demonstrate results earlier on the process and obtain valuable feedback from system users. Each iteration is actually a mini-waterfall process with the feedback from one phase providing vital information for the design of the next phase.</w:t>
      </w:r>
    </w:p>
    <w:p w:rsidR="00794F2B" w:rsidRDefault="00C67B47" w:rsidP="000B2609">
      <w:pPr>
        <w:ind w:left="720"/>
      </w:pPr>
      <w:r>
        <w:rPr>
          <w:noProof/>
          <w:lang w:val="en-IN" w:eastAsia="en-IN" w:bidi="bn-IN"/>
        </w:rPr>
        <w:drawing>
          <wp:anchor distT="0" distB="0" distL="114300" distR="114300" simplePos="0" relativeHeight="251650560" behindDoc="0" locked="0" layoutInCell="1" allowOverlap="1">
            <wp:simplePos x="0" y="0"/>
            <wp:positionH relativeFrom="margin">
              <wp:align>left</wp:align>
            </wp:positionH>
            <wp:positionV relativeFrom="paragraph">
              <wp:posOffset>245745</wp:posOffset>
            </wp:positionV>
            <wp:extent cx="5506720" cy="28352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l="720" t="1920" r="1048" b="752"/>
                    <a:stretch>
                      <a:fillRect/>
                    </a:stretch>
                  </pic:blipFill>
                  <pic:spPr bwMode="auto">
                    <a:xfrm>
                      <a:off x="0" y="0"/>
                      <a:ext cx="5506720" cy="2835275"/>
                    </a:xfrm>
                    <a:prstGeom prst="rect">
                      <a:avLst/>
                    </a:prstGeom>
                    <a:noFill/>
                    <a:ln>
                      <a:noFill/>
                    </a:ln>
                  </pic:spPr>
                </pic:pic>
              </a:graphicData>
            </a:graphic>
          </wp:anchor>
        </w:drawing>
      </w:r>
    </w:p>
    <w:p w:rsidR="00794F2B" w:rsidRDefault="00794F2B" w:rsidP="000B2609">
      <w:pPr>
        <w:ind w:left="720"/>
      </w:pPr>
    </w:p>
    <w:p w:rsidR="00794F2B" w:rsidRDefault="00794F2B" w:rsidP="000B2609">
      <w:pPr>
        <w:ind w:left="720"/>
      </w:pPr>
    </w:p>
    <w:p w:rsidR="00794F2B" w:rsidRDefault="00794F2B" w:rsidP="00794F2B">
      <w:pPr>
        <w:ind w:left="720"/>
        <w:jc w:val="center"/>
      </w:pPr>
      <w:r>
        <w:t>Figure: 4.1</w:t>
      </w:r>
      <w:r w:rsidR="00CF6D7D">
        <w:t xml:space="preserve"> Iterative Waterfall Model</w:t>
      </w:r>
    </w:p>
    <w:p w:rsidR="00CF6D7D" w:rsidRDefault="00CF6D7D" w:rsidP="00794F2B">
      <w:pPr>
        <w:ind w:left="720"/>
        <w:jc w:val="center"/>
      </w:pPr>
    </w:p>
    <w:p w:rsidR="00CF6D7D" w:rsidRPr="00A025B1" w:rsidRDefault="00CF6D7D" w:rsidP="00A025B1">
      <w:pPr>
        <w:rPr>
          <w:b/>
          <w:bCs/>
        </w:rPr>
      </w:pPr>
    </w:p>
    <w:p w:rsidR="00C67B47" w:rsidRDefault="00C67B47" w:rsidP="00C67B47">
      <w:pPr>
        <w:rPr>
          <w:b/>
          <w:bCs/>
        </w:rPr>
      </w:pPr>
    </w:p>
    <w:p w:rsidR="00C67B47" w:rsidRPr="00C67B47" w:rsidRDefault="00C67B47" w:rsidP="00740C3E">
      <w:pPr>
        <w:ind w:left="720"/>
      </w:pPr>
    </w:p>
    <w:p w:rsidR="00C67B47" w:rsidRDefault="00C67B47" w:rsidP="00C67B47">
      <w:pPr>
        <w:ind w:left="720"/>
      </w:pPr>
    </w:p>
    <w:p w:rsidR="00A025B1" w:rsidRDefault="00A025B1" w:rsidP="00C67B47">
      <w:pPr>
        <w:ind w:left="720"/>
      </w:pPr>
    </w:p>
    <w:p w:rsidR="00A025B1" w:rsidRDefault="00A025B1" w:rsidP="00C67B47">
      <w:pPr>
        <w:ind w:left="720"/>
        <w:rPr>
          <w:ins w:id="286" w:author="Abhisek Karmakar" w:date="2018-03-10T22:10:00Z"/>
        </w:rPr>
      </w:pPr>
    </w:p>
    <w:p w:rsidR="00FF026F" w:rsidRDefault="00FF026F" w:rsidP="00C67B47">
      <w:pPr>
        <w:ind w:left="720"/>
        <w:rPr>
          <w:ins w:id="287" w:author="Abhisek Karmakar" w:date="2018-03-10T22:10:00Z"/>
        </w:rPr>
      </w:pPr>
    </w:p>
    <w:p w:rsidR="00FF026F" w:rsidRDefault="00FF026F" w:rsidP="00C67B47">
      <w:pPr>
        <w:ind w:left="720"/>
        <w:rPr>
          <w:ins w:id="288" w:author="Abhisek Karmakar" w:date="2018-03-10T22:10:00Z"/>
        </w:rPr>
      </w:pPr>
    </w:p>
    <w:p w:rsidR="00FF026F" w:rsidRDefault="00FF026F" w:rsidP="00C67B47">
      <w:pPr>
        <w:ind w:left="720"/>
        <w:rPr>
          <w:ins w:id="289" w:author="Abhisek Karmakar" w:date="2018-03-10T22:10:00Z"/>
        </w:rPr>
      </w:pPr>
    </w:p>
    <w:p w:rsidR="00FF026F" w:rsidRDefault="00FF026F" w:rsidP="00C67B47">
      <w:pPr>
        <w:ind w:left="720"/>
        <w:rPr>
          <w:ins w:id="290" w:author="Abhisek Karmakar" w:date="2018-03-10T22:10:00Z"/>
        </w:rPr>
      </w:pPr>
    </w:p>
    <w:p w:rsidR="00FF026F" w:rsidRDefault="00FF026F" w:rsidP="00C67B47">
      <w:pPr>
        <w:ind w:left="720"/>
      </w:pPr>
    </w:p>
    <w:p w:rsidR="00E810AA" w:rsidRPr="00A025B1" w:rsidRDefault="00E810AA" w:rsidP="00E810AA">
      <w:pPr>
        <w:rPr>
          <w:b/>
          <w:bCs/>
        </w:rPr>
      </w:pPr>
    </w:p>
    <w:p w:rsidR="00A025B1" w:rsidRDefault="00A025B1" w:rsidP="00A025B1">
      <w:pPr>
        <w:pStyle w:val="ListParagraph"/>
        <w:numPr>
          <w:ilvl w:val="1"/>
          <w:numId w:val="4"/>
        </w:numPr>
        <w:rPr>
          <w:b/>
          <w:bCs/>
        </w:rPr>
      </w:pPr>
      <w:r>
        <w:rPr>
          <w:b/>
          <w:bCs/>
        </w:rPr>
        <w:lastRenderedPageBreak/>
        <w:t xml:space="preserve"> Scheduling</w:t>
      </w:r>
    </w:p>
    <w:p w:rsidR="00A025B1" w:rsidRDefault="00A025B1" w:rsidP="00A025B1">
      <w:pPr>
        <w:rPr>
          <w:noProof/>
          <w:lang w:val="en-IN" w:eastAsia="en-IN" w:bidi="bn-IN"/>
        </w:rPr>
      </w:pPr>
    </w:p>
    <w:p w:rsidR="00E268B8" w:rsidRDefault="00E268B8" w:rsidP="00E268B8">
      <w:pPr>
        <w:pStyle w:val="ListParagraph"/>
        <w:numPr>
          <w:ilvl w:val="2"/>
          <w:numId w:val="4"/>
        </w:numPr>
        <w:rPr>
          <w:b/>
          <w:bCs/>
        </w:rPr>
      </w:pPr>
      <w:r>
        <w:rPr>
          <w:b/>
          <w:bCs/>
        </w:rPr>
        <w:t>Project Schedule</w:t>
      </w:r>
    </w:p>
    <w:p w:rsidR="00E268B8" w:rsidRDefault="00FC5451" w:rsidP="00E268B8">
      <w:pPr>
        <w:rPr>
          <w:b/>
          <w:bCs/>
        </w:rPr>
      </w:pPr>
      <w:r>
        <w:rPr>
          <w:noProof/>
          <w:lang w:val="en-IN" w:eastAsia="en-IN" w:bidi="bn-IN"/>
        </w:rPr>
        <w:drawing>
          <wp:anchor distT="0" distB="0" distL="114300" distR="114300" simplePos="0" relativeHeight="251653632" behindDoc="1" locked="0" layoutInCell="1" allowOverlap="1">
            <wp:simplePos x="0" y="0"/>
            <wp:positionH relativeFrom="column">
              <wp:posOffset>0</wp:posOffset>
            </wp:positionH>
            <wp:positionV relativeFrom="paragraph">
              <wp:posOffset>74295</wp:posOffset>
            </wp:positionV>
            <wp:extent cx="5486400" cy="32918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anchor>
        </w:drawing>
      </w:r>
    </w:p>
    <w:p w:rsidR="00E268B8" w:rsidRDefault="00E268B8" w:rsidP="00E268B8">
      <w:pPr>
        <w:rPr>
          <w:b/>
          <w:bCs/>
        </w:rPr>
      </w:pPr>
    </w:p>
    <w:p w:rsidR="00FC5451" w:rsidRDefault="00FC5451" w:rsidP="00E268B8">
      <w:pPr>
        <w:rPr>
          <w:b/>
          <w:bCs/>
        </w:rPr>
      </w:pPr>
    </w:p>
    <w:p w:rsidR="00FC5451" w:rsidRPr="00E268B8" w:rsidRDefault="00FC5451" w:rsidP="00E268B8">
      <w:pPr>
        <w:rPr>
          <w:b/>
          <w:bCs/>
        </w:rPr>
      </w:pPr>
    </w:p>
    <w:p w:rsidR="00A025B1" w:rsidRPr="00A025B1" w:rsidRDefault="00A025B1" w:rsidP="00A025B1"/>
    <w:p w:rsidR="00FC5451" w:rsidRDefault="00FC5451" w:rsidP="00C67B47">
      <w:pPr>
        <w:ind w:left="720"/>
      </w:pPr>
    </w:p>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9F039D" w:rsidP="00FC5451">
      <w:r>
        <w:rPr>
          <w:noProof/>
          <w:lang w:val="en-IN" w:eastAsia="en-IN" w:bidi="bn-IN"/>
        </w:rPr>
        <w:drawing>
          <wp:anchor distT="0" distB="0" distL="114300" distR="114300" simplePos="0" relativeHeight="251660800" behindDoc="0" locked="0" layoutInCell="1" allowOverlap="1" wp14:anchorId="27F79C53" wp14:editId="6134E581">
            <wp:simplePos x="0" y="0"/>
            <wp:positionH relativeFrom="column">
              <wp:posOffset>0</wp:posOffset>
            </wp:positionH>
            <wp:positionV relativeFrom="paragraph">
              <wp:posOffset>211455</wp:posOffset>
            </wp:positionV>
            <wp:extent cx="5486400" cy="41351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4135120"/>
                    </a:xfrm>
                    <a:prstGeom prst="rect">
                      <a:avLst/>
                    </a:prstGeom>
                  </pic:spPr>
                </pic:pic>
              </a:graphicData>
            </a:graphic>
            <wp14:sizeRelH relativeFrom="page">
              <wp14:pctWidth>0</wp14:pctWidth>
            </wp14:sizeRelH>
            <wp14:sizeRelV relativeFrom="page">
              <wp14:pctHeight>0</wp14:pctHeight>
            </wp14:sizeRelV>
          </wp:anchor>
        </w:drawing>
      </w:r>
    </w:p>
    <w:p w:rsidR="00FC5451" w:rsidRDefault="009F039D" w:rsidP="00E810AA">
      <w:pPr>
        <w:tabs>
          <w:tab w:val="left" w:pos="3480"/>
        </w:tabs>
        <w:jc w:val="center"/>
      </w:pPr>
      <w:r>
        <w:t>F</w:t>
      </w:r>
      <w:r w:rsidR="00FC5451">
        <w:t>igure 4.2: Project Schedule</w:t>
      </w:r>
    </w:p>
    <w:p w:rsidR="00403C60" w:rsidRDefault="00403C60" w:rsidP="00403C60">
      <w:pPr>
        <w:pStyle w:val="ListParagraph"/>
        <w:numPr>
          <w:ilvl w:val="2"/>
          <w:numId w:val="4"/>
        </w:numPr>
        <w:tabs>
          <w:tab w:val="left" w:pos="3480"/>
        </w:tabs>
        <w:rPr>
          <w:b/>
          <w:bCs/>
        </w:rPr>
      </w:pPr>
      <w:r>
        <w:rPr>
          <w:b/>
          <w:bCs/>
        </w:rPr>
        <w:lastRenderedPageBreak/>
        <w:t>Gantt Chart</w:t>
      </w:r>
    </w:p>
    <w:p w:rsidR="00403C60" w:rsidRDefault="00403C60" w:rsidP="00403C60">
      <w:pPr>
        <w:tabs>
          <w:tab w:val="left" w:pos="3480"/>
        </w:tabs>
        <w:rPr>
          <w:b/>
          <w:bCs/>
        </w:rPr>
      </w:pPr>
    </w:p>
    <w:p w:rsidR="007644DE" w:rsidRDefault="007644DE" w:rsidP="00403C60">
      <w:pPr>
        <w:tabs>
          <w:tab w:val="left" w:pos="3480"/>
        </w:tabs>
      </w:pPr>
      <w:r>
        <w:rPr>
          <w:noProof/>
          <w:lang w:val="en-IN" w:eastAsia="en-IN" w:bidi="bn-IN"/>
        </w:rPr>
        <w:drawing>
          <wp:anchor distT="0" distB="0" distL="114300" distR="114300" simplePos="0" relativeHeight="251654656" behindDoc="1" locked="0" layoutInCell="1" allowOverlap="1">
            <wp:simplePos x="0" y="0"/>
            <wp:positionH relativeFrom="margin">
              <wp:align>center</wp:align>
            </wp:positionH>
            <wp:positionV relativeFrom="paragraph">
              <wp:posOffset>1905</wp:posOffset>
            </wp:positionV>
            <wp:extent cx="4533900" cy="54768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3900" cy="5476875"/>
                    </a:xfrm>
                    <a:prstGeom prst="rect">
                      <a:avLst/>
                    </a:prstGeom>
                  </pic:spPr>
                </pic:pic>
              </a:graphicData>
            </a:graphic>
          </wp:anchor>
        </w:drawing>
      </w:r>
    </w:p>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Default="007644DE" w:rsidP="007644DE"/>
    <w:p w:rsidR="007644DE" w:rsidRPr="007644DE" w:rsidRDefault="007644DE" w:rsidP="007644DE"/>
    <w:p w:rsidR="007644DE" w:rsidRDefault="007644DE" w:rsidP="007644DE"/>
    <w:p w:rsidR="00403C60" w:rsidRDefault="007644DE" w:rsidP="00E810AA">
      <w:pPr>
        <w:tabs>
          <w:tab w:val="left" w:pos="2955"/>
        </w:tabs>
        <w:jc w:val="center"/>
      </w:pPr>
      <w:r>
        <w:t xml:space="preserve">Figure 4.3.1: Gantt </w:t>
      </w:r>
      <w:r w:rsidR="006D1B4B">
        <w:t>chart</w:t>
      </w:r>
      <w:r>
        <w:t xml:space="preserve"> (November 2017)</w:t>
      </w:r>
    </w:p>
    <w:p w:rsidR="007644DE" w:rsidRDefault="007644DE" w:rsidP="007644DE">
      <w:pPr>
        <w:tabs>
          <w:tab w:val="left" w:pos="2955"/>
        </w:tabs>
      </w:pPr>
    </w:p>
    <w:p w:rsidR="007644DE" w:rsidRDefault="007644DE"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r>
        <w:rPr>
          <w:noProof/>
          <w:lang w:val="en-IN" w:eastAsia="en-IN" w:bidi="bn-IN"/>
        </w:rPr>
        <w:lastRenderedPageBreak/>
        <w:drawing>
          <wp:anchor distT="0" distB="0" distL="114300" distR="114300" simplePos="0" relativeHeight="251655680" behindDoc="1" locked="0" layoutInCell="1" allowOverlap="1">
            <wp:simplePos x="0" y="0"/>
            <wp:positionH relativeFrom="margin">
              <wp:align>center</wp:align>
            </wp:positionH>
            <wp:positionV relativeFrom="paragraph">
              <wp:posOffset>0</wp:posOffset>
            </wp:positionV>
            <wp:extent cx="3781425" cy="42672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81425" cy="4267200"/>
                    </a:xfrm>
                    <a:prstGeom prst="rect">
                      <a:avLst/>
                    </a:prstGeom>
                  </pic:spPr>
                </pic:pic>
              </a:graphicData>
            </a:graphic>
          </wp:anchor>
        </w:drawing>
      </w:r>
    </w:p>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Default="006D1B4B" w:rsidP="006D1B4B"/>
    <w:p w:rsidR="006D1B4B" w:rsidRDefault="006D1B4B" w:rsidP="006D1B4B">
      <w:pPr>
        <w:tabs>
          <w:tab w:val="left" w:pos="3315"/>
        </w:tabs>
        <w:jc w:val="center"/>
      </w:pPr>
      <w:r>
        <w:t>Figure 4.3.2: Gantt chart (November 2017 – Phase I closure)</w:t>
      </w:r>
    </w:p>
    <w:p w:rsidR="006D1B4B" w:rsidRDefault="006D1B4B" w:rsidP="006D1B4B">
      <w:pPr>
        <w:tabs>
          <w:tab w:val="left" w:pos="3315"/>
        </w:tabs>
        <w:jc w:val="center"/>
      </w:pPr>
    </w:p>
    <w:p w:rsidR="006D1B4B" w:rsidRPr="0016384E" w:rsidRDefault="006D1B4B" w:rsidP="0016384E">
      <w:pPr>
        <w:tabs>
          <w:tab w:val="left" w:pos="3315"/>
        </w:tabs>
        <w:rPr>
          <w:b/>
          <w:bCs/>
        </w:rPr>
      </w:pPr>
    </w:p>
    <w:p w:rsidR="006D1B4B" w:rsidRPr="0016384E" w:rsidRDefault="0016384E" w:rsidP="0016384E">
      <w:pPr>
        <w:pStyle w:val="ListParagraph"/>
        <w:numPr>
          <w:ilvl w:val="1"/>
          <w:numId w:val="4"/>
        </w:numPr>
        <w:tabs>
          <w:tab w:val="left" w:pos="3315"/>
        </w:tabs>
        <w:rPr>
          <w:b/>
          <w:bCs/>
        </w:rPr>
      </w:pPr>
      <w:r>
        <w:rPr>
          <w:b/>
          <w:bCs/>
        </w:rPr>
        <w:t xml:space="preserve"> Cost Analysis</w:t>
      </w:r>
    </w:p>
    <w:p w:rsidR="0016384E" w:rsidRDefault="0016384E" w:rsidP="0016384E">
      <w:pPr>
        <w:tabs>
          <w:tab w:val="left" w:pos="3315"/>
        </w:tabs>
        <w:rPr>
          <w:b/>
          <w:bCs/>
        </w:rPr>
      </w:pPr>
    </w:p>
    <w:p w:rsidR="0016384E" w:rsidRDefault="00CC5782" w:rsidP="00CC5782">
      <w:pPr>
        <w:tabs>
          <w:tab w:val="left" w:pos="3315"/>
        </w:tabs>
        <w:ind w:left="720"/>
      </w:pPr>
      <w:r>
        <w:t>Lines of Code= 7201.76 = 7.202 KLOC</w:t>
      </w:r>
    </w:p>
    <w:p w:rsidR="00CC5782" w:rsidRDefault="00CC5782" w:rsidP="00CC5782">
      <w:pPr>
        <w:tabs>
          <w:tab w:val="left" w:pos="3315"/>
        </w:tabs>
        <w:ind w:left="720"/>
      </w:pPr>
    </w:p>
    <w:p w:rsidR="00CC5782" w:rsidRDefault="00CC5782" w:rsidP="00CC5782">
      <w:pPr>
        <w:tabs>
          <w:tab w:val="left" w:pos="3315"/>
        </w:tabs>
        <w:ind w:left="720"/>
      </w:pPr>
      <w:r>
        <w:t>Effort= 2.4*7.202</w:t>
      </w:r>
      <w:r w:rsidRPr="00CC5782">
        <w:rPr>
          <w:vertAlign w:val="superscript"/>
        </w:rPr>
        <w:t>1.05</w:t>
      </w:r>
      <w:r>
        <w:rPr>
          <w:vertAlign w:val="superscript"/>
        </w:rPr>
        <w:t xml:space="preserve"> </w:t>
      </w:r>
      <w:r>
        <w:t>= 19.07752</w:t>
      </w:r>
    </w:p>
    <w:p w:rsidR="00CC5782" w:rsidRDefault="00CC5782" w:rsidP="00CC5782">
      <w:pPr>
        <w:tabs>
          <w:tab w:val="left" w:pos="3315"/>
        </w:tabs>
        <w:ind w:left="720"/>
      </w:pPr>
    </w:p>
    <w:p w:rsidR="00CC5782" w:rsidRDefault="00CC5782" w:rsidP="00CC5782">
      <w:pPr>
        <w:tabs>
          <w:tab w:val="left" w:pos="3315"/>
        </w:tabs>
        <w:ind w:left="720"/>
      </w:pPr>
      <w:r>
        <w:t>Duration= 2.5*Effort</w:t>
      </w:r>
      <w:r>
        <w:rPr>
          <w:vertAlign w:val="superscript"/>
        </w:rPr>
        <w:t xml:space="preserve">0.38 </w:t>
      </w:r>
      <w:r>
        <w:t xml:space="preserve">= 7.67 months </w:t>
      </w:r>
    </w:p>
    <w:p w:rsidR="00CC5782" w:rsidRDefault="00CC5782" w:rsidP="00CC5782">
      <w:pPr>
        <w:tabs>
          <w:tab w:val="left" w:pos="3315"/>
        </w:tabs>
        <w:ind w:left="720"/>
      </w:pPr>
    </w:p>
    <w:p w:rsidR="00CC5782" w:rsidRDefault="00CC5782" w:rsidP="00CC5782">
      <w:pPr>
        <w:tabs>
          <w:tab w:val="left" w:pos="3315"/>
        </w:tabs>
        <w:ind w:left="720"/>
      </w:pPr>
      <w:r>
        <w:t>Cost= ₹183971.1</w:t>
      </w:r>
    </w:p>
    <w:p w:rsidR="00CC5782" w:rsidRDefault="00CC5782" w:rsidP="00CC5782">
      <w:pPr>
        <w:tabs>
          <w:tab w:val="left" w:pos="3315"/>
        </w:tabs>
        <w:ind w:left="720"/>
      </w:pPr>
    </w:p>
    <w:p w:rsidR="00CC5782" w:rsidRDefault="00CC5782" w:rsidP="00CC5782">
      <w:pPr>
        <w:tabs>
          <w:tab w:val="left" w:pos="3315"/>
        </w:tabs>
        <w:ind w:left="720"/>
      </w:pPr>
      <w:r>
        <w:t>Men Required= Effort / Duration = 2.488 ~ 3</w:t>
      </w:r>
    </w:p>
    <w:p w:rsidR="00CC5782" w:rsidRDefault="00CC5782" w:rsidP="00CC5782">
      <w:pPr>
        <w:tabs>
          <w:tab w:val="left" w:pos="3315"/>
        </w:tabs>
        <w:ind w:left="720"/>
      </w:pPr>
    </w:p>
    <w:p w:rsidR="00CC5782" w:rsidRDefault="00CC5782" w:rsidP="00CC5782">
      <w:pPr>
        <w:tabs>
          <w:tab w:val="left" w:pos="3315"/>
        </w:tabs>
        <w:ind w:left="720"/>
      </w:pPr>
    </w:p>
    <w:p w:rsidR="00CC5782" w:rsidRPr="00CC5782" w:rsidRDefault="00CC5782" w:rsidP="00CC5782">
      <w:pPr>
        <w:tabs>
          <w:tab w:val="left" w:pos="3315"/>
        </w:tabs>
        <w:ind w:left="720"/>
      </w:pPr>
    </w:p>
    <w:p w:rsidR="00CC5782" w:rsidRDefault="00CC5782" w:rsidP="00CC5782">
      <w:pPr>
        <w:tabs>
          <w:tab w:val="left" w:pos="3315"/>
        </w:tabs>
        <w:ind w:left="720"/>
      </w:pPr>
    </w:p>
    <w:p w:rsidR="00CC5782" w:rsidRPr="00CC5782" w:rsidRDefault="00CC5782" w:rsidP="00CC5782">
      <w:pPr>
        <w:tabs>
          <w:tab w:val="left" w:pos="3315"/>
        </w:tabs>
        <w:ind w:left="720"/>
      </w:pPr>
    </w:p>
    <w:p w:rsidR="00CB5FE9" w:rsidRDefault="00CB5FE9" w:rsidP="0016384E">
      <w:pPr>
        <w:tabs>
          <w:tab w:val="left" w:pos="3315"/>
        </w:tabs>
        <w:rPr>
          <w:b/>
          <w:bCs/>
        </w:rPr>
      </w:pPr>
    </w:p>
    <w:p w:rsidR="0016384E" w:rsidRDefault="00097E6A" w:rsidP="00097E6A">
      <w:pPr>
        <w:pStyle w:val="ListParagraph"/>
        <w:numPr>
          <w:ilvl w:val="0"/>
          <w:numId w:val="4"/>
        </w:numPr>
        <w:tabs>
          <w:tab w:val="left" w:pos="3315"/>
        </w:tabs>
        <w:rPr>
          <w:b/>
          <w:bCs/>
        </w:rPr>
      </w:pPr>
      <w:r>
        <w:rPr>
          <w:b/>
          <w:bCs/>
        </w:rPr>
        <w:lastRenderedPageBreak/>
        <w:t>REQUIREMENT ANALYSIS</w:t>
      </w:r>
    </w:p>
    <w:p w:rsidR="00097E6A" w:rsidRDefault="00097E6A" w:rsidP="00097E6A">
      <w:pPr>
        <w:tabs>
          <w:tab w:val="left" w:pos="3315"/>
        </w:tabs>
        <w:rPr>
          <w:b/>
          <w:bCs/>
        </w:rPr>
      </w:pPr>
    </w:p>
    <w:p w:rsidR="00097E6A" w:rsidRDefault="00097E6A" w:rsidP="00097E6A">
      <w:pPr>
        <w:pStyle w:val="ListParagraph"/>
        <w:numPr>
          <w:ilvl w:val="1"/>
          <w:numId w:val="4"/>
        </w:numPr>
        <w:tabs>
          <w:tab w:val="left" w:pos="3315"/>
        </w:tabs>
        <w:rPr>
          <w:b/>
          <w:bCs/>
        </w:rPr>
      </w:pPr>
      <w:r>
        <w:rPr>
          <w:b/>
          <w:bCs/>
        </w:rPr>
        <w:t xml:space="preserve">  Requirement Matrix</w:t>
      </w:r>
    </w:p>
    <w:p w:rsidR="00097E6A" w:rsidRDefault="00DE01F3" w:rsidP="00097E6A">
      <w:pPr>
        <w:tabs>
          <w:tab w:val="left" w:pos="3315"/>
        </w:tabs>
        <w:rPr>
          <w:b/>
          <w:bCs/>
        </w:rPr>
      </w:pPr>
      <w:ins w:id="291" w:author="Abhisek Karmakar" w:date="2018-03-11T11:05:00Z">
        <w:r>
          <w:rPr>
            <w:noProof/>
            <w:lang w:val="en-IN" w:eastAsia="en-IN" w:bidi="bn-IN"/>
          </w:rPr>
          <w:drawing>
            <wp:anchor distT="0" distB="0" distL="114300" distR="114300" simplePos="0" relativeHeight="251664896" behindDoc="0" locked="0" layoutInCell="1" allowOverlap="1" wp14:anchorId="292721D5" wp14:editId="5D49BAB9">
              <wp:simplePos x="0" y="0"/>
              <wp:positionH relativeFrom="column">
                <wp:posOffset>0</wp:posOffset>
              </wp:positionH>
              <wp:positionV relativeFrom="paragraph">
                <wp:posOffset>255270</wp:posOffset>
              </wp:positionV>
              <wp:extent cx="5486400" cy="21005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2100580"/>
                      </a:xfrm>
                      <a:prstGeom prst="rect">
                        <a:avLst/>
                      </a:prstGeom>
                    </pic:spPr>
                  </pic:pic>
                </a:graphicData>
              </a:graphic>
            </wp:anchor>
          </w:drawing>
        </w:r>
      </w:ins>
      <w:del w:id="292" w:author="Abhisek Karmakar" w:date="2018-03-11T11:05:00Z">
        <w:r w:rsidR="00724AF9" w:rsidDel="00C105AC">
          <w:rPr>
            <w:noProof/>
            <w:lang w:val="en-IN" w:eastAsia="en-IN" w:bidi="bn-IN"/>
          </w:rPr>
          <w:drawing>
            <wp:anchor distT="0" distB="0" distL="114300" distR="114300" simplePos="0" relativeHeight="251650560" behindDoc="0" locked="0" layoutInCell="1" allowOverlap="1" wp14:anchorId="30E6EF16" wp14:editId="266EE44E">
              <wp:simplePos x="0" y="0"/>
              <wp:positionH relativeFrom="column">
                <wp:posOffset>0</wp:posOffset>
              </wp:positionH>
              <wp:positionV relativeFrom="paragraph">
                <wp:posOffset>293370</wp:posOffset>
              </wp:positionV>
              <wp:extent cx="5486400" cy="17449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6400" cy="1744980"/>
                      </a:xfrm>
                      <a:prstGeom prst="rect">
                        <a:avLst/>
                      </a:prstGeom>
                    </pic:spPr>
                  </pic:pic>
                </a:graphicData>
              </a:graphic>
            </wp:anchor>
          </w:drawing>
        </w:r>
      </w:del>
      <w:r w:rsidR="00724AF9">
        <w:rPr>
          <w:noProof/>
          <w:lang w:val="en-IN" w:eastAsia="en-IN" w:bidi="bn-IN"/>
        </w:rPr>
        <w:tab/>
      </w:r>
    </w:p>
    <w:p w:rsidR="00D92B17" w:rsidRDefault="00D92B17" w:rsidP="00D92B17">
      <w:pPr>
        <w:tabs>
          <w:tab w:val="left" w:pos="3315"/>
        </w:tabs>
        <w:ind w:left="720"/>
        <w:rPr>
          <w:noProof/>
          <w:lang w:val="en-IN" w:eastAsia="en-IN" w:bidi="bn-IN"/>
        </w:rPr>
      </w:pPr>
    </w:p>
    <w:p w:rsidR="00097E6A" w:rsidRDefault="00097E6A" w:rsidP="00097E6A">
      <w:pPr>
        <w:tabs>
          <w:tab w:val="left" w:pos="3315"/>
        </w:tabs>
        <w:rPr>
          <w:b/>
          <w:bCs/>
        </w:rPr>
      </w:pPr>
    </w:p>
    <w:p w:rsidR="00E45BCC" w:rsidRDefault="00E45BCC" w:rsidP="00D4109C">
      <w:pPr>
        <w:jc w:val="center"/>
      </w:pPr>
      <w:r>
        <w:t>Figure 5.1: Requirement Matrix</w:t>
      </w:r>
    </w:p>
    <w:p w:rsidR="00884EF8" w:rsidRDefault="00884EF8" w:rsidP="00E45BCC">
      <w:pPr>
        <w:jc w:val="center"/>
      </w:pPr>
    </w:p>
    <w:p w:rsidR="00D92B17" w:rsidRPr="00884EF8" w:rsidRDefault="00D92B17" w:rsidP="00884EF8">
      <w:pPr>
        <w:pStyle w:val="ListParagraph"/>
        <w:numPr>
          <w:ilvl w:val="1"/>
          <w:numId w:val="4"/>
        </w:numPr>
        <w:rPr>
          <w:b/>
          <w:bCs/>
        </w:rPr>
      </w:pPr>
      <w:r>
        <w:rPr>
          <w:b/>
          <w:bCs/>
        </w:rPr>
        <w:t xml:space="preserve"> </w:t>
      </w:r>
      <w:r w:rsidRPr="00884EF8">
        <w:rPr>
          <w:b/>
          <w:bCs/>
        </w:rPr>
        <w:t>Requirement Elaboration</w:t>
      </w:r>
    </w:p>
    <w:p w:rsidR="00D92B17" w:rsidRDefault="00D92B17" w:rsidP="00D92B17">
      <w:pPr>
        <w:pStyle w:val="ListParagraph"/>
        <w:rPr>
          <w:b/>
          <w:bCs/>
        </w:rPr>
      </w:pPr>
    </w:p>
    <w:p w:rsidR="00D92B17" w:rsidRDefault="00D92B17" w:rsidP="00D92B17">
      <w:pPr>
        <w:pStyle w:val="ListParagraph"/>
        <w:numPr>
          <w:ilvl w:val="2"/>
          <w:numId w:val="4"/>
        </w:numPr>
        <w:rPr>
          <w:b/>
          <w:bCs/>
        </w:rPr>
      </w:pPr>
      <w:r>
        <w:rPr>
          <w:b/>
          <w:bCs/>
        </w:rPr>
        <w:t>Boolean Network Modelling</w:t>
      </w:r>
    </w:p>
    <w:p w:rsidR="00D92B17" w:rsidRDefault="00D92B17" w:rsidP="00D92B17">
      <w:pPr>
        <w:ind w:left="720"/>
        <w:rPr>
          <w:b/>
          <w:bCs/>
        </w:rPr>
      </w:pPr>
    </w:p>
    <w:p w:rsidR="00D92B17" w:rsidRDefault="00E45BCC" w:rsidP="00974A3C">
      <w:pPr>
        <w:ind w:left="720"/>
        <w:jc w:val="both"/>
      </w:pPr>
      <w:r>
        <w:t>From a given GRN, a Boolean Network needs to be modelled. We generate a CSV file containing al</w:t>
      </w:r>
      <w:r w:rsidR="00216825">
        <w:t xml:space="preserve">l the proteins belonging to a Growth Factor </w:t>
      </w:r>
      <w:r>
        <w:t>Signaling pathway and using that data we establish their connections in the form of the Boolean Network.</w:t>
      </w:r>
      <w:r w:rsidR="00216825">
        <w:t xml:space="preserve"> Some of the proteins are inputs known as growth factors; some are the nodes inside the pathway, while the rest are outputs as transcription factors and residual proteins which trigger proliferation if activated.</w:t>
      </w:r>
    </w:p>
    <w:p w:rsidR="00E45BCC" w:rsidRDefault="00E45BCC" w:rsidP="00974A3C">
      <w:pPr>
        <w:ind w:left="720"/>
        <w:jc w:val="both"/>
      </w:pPr>
    </w:p>
    <w:p w:rsidR="00E45BCC" w:rsidRDefault="00E45BCC" w:rsidP="00974A3C">
      <w:pPr>
        <w:pStyle w:val="ListParagraph"/>
        <w:numPr>
          <w:ilvl w:val="2"/>
          <w:numId w:val="4"/>
        </w:numPr>
        <w:jc w:val="both"/>
        <w:rPr>
          <w:b/>
          <w:bCs/>
        </w:rPr>
      </w:pPr>
      <w:r>
        <w:rPr>
          <w:b/>
          <w:bCs/>
        </w:rPr>
        <w:t>Unique Input Vector Identification</w:t>
      </w:r>
    </w:p>
    <w:p w:rsidR="00974A3C" w:rsidRDefault="00974A3C" w:rsidP="00974A3C">
      <w:pPr>
        <w:pStyle w:val="ListParagraph"/>
        <w:jc w:val="both"/>
      </w:pPr>
    </w:p>
    <w:p w:rsidR="00974A3C" w:rsidRDefault="00974A3C" w:rsidP="00974A3C">
      <w:pPr>
        <w:pStyle w:val="ListParagraph"/>
        <w:jc w:val="both"/>
      </w:pPr>
      <w:r>
        <w:t>A unique vector containing a combination of 0’s and 1’s is to be obtained from the modelled Boolean network. That input vector would further help to analyze the network after the introduction of the fault.</w:t>
      </w:r>
    </w:p>
    <w:p w:rsidR="00974A3C" w:rsidRDefault="00974A3C" w:rsidP="00974A3C">
      <w:pPr>
        <w:pStyle w:val="ListParagraph"/>
        <w:ind w:left="1080"/>
        <w:jc w:val="both"/>
        <w:rPr>
          <w:b/>
          <w:bCs/>
        </w:rPr>
      </w:pPr>
    </w:p>
    <w:p w:rsidR="00974A3C" w:rsidRDefault="00974A3C" w:rsidP="00974A3C">
      <w:pPr>
        <w:pStyle w:val="ListParagraph"/>
        <w:numPr>
          <w:ilvl w:val="2"/>
          <w:numId w:val="4"/>
        </w:numPr>
        <w:jc w:val="both"/>
        <w:rPr>
          <w:b/>
          <w:bCs/>
        </w:rPr>
      </w:pPr>
      <w:r>
        <w:rPr>
          <w:b/>
          <w:bCs/>
        </w:rPr>
        <w:t>Fault Introduction into Boolean Network</w:t>
      </w:r>
    </w:p>
    <w:p w:rsidR="00974A3C" w:rsidRDefault="00974A3C" w:rsidP="00974A3C">
      <w:pPr>
        <w:ind w:left="360"/>
        <w:jc w:val="both"/>
        <w:rPr>
          <w:b/>
          <w:bCs/>
        </w:rPr>
      </w:pPr>
    </w:p>
    <w:p w:rsidR="00974A3C" w:rsidRDefault="00B70C35" w:rsidP="00974A3C">
      <w:pPr>
        <w:ind w:left="720"/>
        <w:jc w:val="both"/>
        <w:rPr>
          <w:bCs/>
        </w:rPr>
      </w:pPr>
      <w:r>
        <w:rPr>
          <w:bCs/>
        </w:rPr>
        <w:t xml:space="preserve">Since </w:t>
      </w:r>
      <w:r w:rsidR="00974A3C">
        <w:rPr>
          <w:bCs/>
        </w:rPr>
        <w:t>we’re only considering stuck-at faults, we’ll program the faults in the network such that instead of computing the values of nodes from data taken from adjacent nodes, some particular nodes will bear only one value, 0 or 1, no matter what it gets as input. Those nodes will transfer those same stuck-at faults to the next adjacent nodes as input.</w:t>
      </w:r>
    </w:p>
    <w:p w:rsidR="00974A3C" w:rsidRDefault="00974A3C" w:rsidP="00974A3C">
      <w:pPr>
        <w:ind w:left="720"/>
        <w:jc w:val="both"/>
        <w:rPr>
          <w:bCs/>
        </w:rPr>
      </w:pPr>
      <w:r>
        <w:rPr>
          <w:bCs/>
        </w:rPr>
        <w:t>We’ll consider two scenarios: a) only one fault in the network at any given time, and b) more than one faults in the network at any given time.</w:t>
      </w:r>
    </w:p>
    <w:p w:rsidR="00974A3C" w:rsidRDefault="00974A3C" w:rsidP="00974A3C">
      <w:pPr>
        <w:jc w:val="both"/>
        <w:rPr>
          <w:bCs/>
        </w:rPr>
      </w:pPr>
    </w:p>
    <w:p w:rsidR="00B95D9B" w:rsidRDefault="00B95D9B" w:rsidP="00974A3C">
      <w:pPr>
        <w:jc w:val="both"/>
        <w:rPr>
          <w:bCs/>
        </w:rPr>
      </w:pPr>
    </w:p>
    <w:p w:rsidR="00974A3C" w:rsidRDefault="00974A3C" w:rsidP="00974A3C">
      <w:pPr>
        <w:pStyle w:val="ListParagraph"/>
        <w:numPr>
          <w:ilvl w:val="2"/>
          <w:numId w:val="4"/>
        </w:numPr>
        <w:jc w:val="both"/>
        <w:rPr>
          <w:b/>
          <w:bCs/>
        </w:rPr>
      </w:pPr>
      <w:r>
        <w:rPr>
          <w:b/>
          <w:bCs/>
        </w:rPr>
        <w:t>Drug Combination Application</w:t>
      </w:r>
    </w:p>
    <w:p w:rsidR="00974A3C" w:rsidRDefault="00974A3C" w:rsidP="00974A3C">
      <w:pPr>
        <w:pStyle w:val="ListParagraph"/>
        <w:ind w:left="1080"/>
        <w:jc w:val="both"/>
        <w:rPr>
          <w:b/>
          <w:bCs/>
        </w:rPr>
      </w:pPr>
    </w:p>
    <w:p w:rsidR="00974A3C" w:rsidRDefault="00884EF8" w:rsidP="00884EF8">
      <w:pPr>
        <w:ind w:left="720"/>
        <w:jc w:val="both"/>
        <w:rPr>
          <w:bCs/>
        </w:rPr>
      </w:pPr>
      <w:r>
        <w:rPr>
          <w:bCs/>
        </w:rPr>
        <w:t xml:space="preserve">Having found the unique input, and classified the number of faults in the network, we’ll apply a combination of drugs which attempts to nullify the effect of faults on the output vector. </w:t>
      </w:r>
    </w:p>
    <w:p w:rsidR="00884EF8" w:rsidRDefault="00884EF8" w:rsidP="00884EF8">
      <w:pPr>
        <w:ind w:left="720"/>
        <w:jc w:val="both"/>
        <w:rPr>
          <w:ins w:id="293" w:author="Abhisek Karmakar" w:date="2018-03-11T11:06:00Z"/>
          <w:bCs/>
        </w:rPr>
      </w:pPr>
      <w:r>
        <w:rPr>
          <w:bCs/>
        </w:rPr>
        <w:t>We’ll apply each of the combinations, and identify the one, which generates an output vector closest to the output generated in a fault-less Boolean Network, as the optimum therapy for that cancerous condition.</w:t>
      </w:r>
    </w:p>
    <w:p w:rsidR="00DE01F3" w:rsidRDefault="00DE01F3" w:rsidP="00884EF8">
      <w:pPr>
        <w:ind w:left="720"/>
        <w:jc w:val="both"/>
        <w:rPr>
          <w:ins w:id="294" w:author="Abhisek Karmakar" w:date="2018-03-11T11:06:00Z"/>
          <w:bCs/>
        </w:rPr>
      </w:pPr>
    </w:p>
    <w:p w:rsidR="00DE01F3" w:rsidRDefault="00DE01F3" w:rsidP="00DE01F3">
      <w:pPr>
        <w:pStyle w:val="ListParagraph"/>
        <w:numPr>
          <w:ilvl w:val="2"/>
          <w:numId w:val="4"/>
        </w:numPr>
        <w:jc w:val="both"/>
        <w:rPr>
          <w:ins w:id="295" w:author="Abhisek Karmakar" w:date="2018-03-11T11:07:00Z"/>
          <w:b/>
        </w:rPr>
        <w:pPrChange w:id="296" w:author="Abhisek Karmakar" w:date="2018-03-11T11:07:00Z">
          <w:pPr>
            <w:ind w:left="720"/>
            <w:jc w:val="both"/>
          </w:pPr>
        </w:pPrChange>
      </w:pPr>
      <w:ins w:id="297" w:author="Abhisek Karmakar" w:date="2018-03-11T11:07:00Z">
        <w:r>
          <w:rPr>
            <w:b/>
          </w:rPr>
          <w:t>Search for more efficient drug Points</w:t>
        </w:r>
      </w:ins>
    </w:p>
    <w:p w:rsidR="00DE01F3" w:rsidRDefault="00DE01F3" w:rsidP="00DE01F3">
      <w:pPr>
        <w:ind w:left="360"/>
        <w:jc w:val="both"/>
        <w:rPr>
          <w:ins w:id="298" w:author="Abhisek Karmakar" w:date="2018-03-11T11:07:00Z"/>
          <w:b/>
        </w:rPr>
        <w:pPrChange w:id="299" w:author="Abhisek Karmakar" w:date="2018-03-11T11:07:00Z">
          <w:pPr>
            <w:ind w:left="720"/>
            <w:jc w:val="both"/>
          </w:pPr>
        </w:pPrChange>
      </w:pPr>
    </w:p>
    <w:p w:rsidR="00DE01F3" w:rsidRPr="00DE01F3" w:rsidRDefault="00DE01F3" w:rsidP="00DE01F3">
      <w:pPr>
        <w:ind w:left="720"/>
        <w:jc w:val="both"/>
        <w:rPr>
          <w:bCs/>
          <w:rPrChange w:id="300" w:author="Abhisek Karmakar" w:date="2018-03-11T11:07:00Z">
            <w:rPr>
              <w:bCs/>
            </w:rPr>
          </w:rPrChange>
        </w:rPr>
        <w:pPrChange w:id="301" w:author="Abhisek Karmakar" w:date="2018-03-11T11:07:00Z">
          <w:pPr>
            <w:ind w:left="720"/>
            <w:jc w:val="both"/>
          </w:pPr>
        </w:pPrChange>
      </w:pPr>
      <w:ins w:id="302" w:author="Abhisek Karmakar" w:date="2018-03-11T11:07:00Z">
        <w:r>
          <w:rPr>
            <w:bCs/>
          </w:rPr>
          <w:t>After visualizing all the drug points, we will analyze</w:t>
        </w:r>
      </w:ins>
      <w:ins w:id="303" w:author="Abhisek Karmakar" w:date="2018-03-11T11:08:00Z">
        <w:r>
          <w:rPr>
            <w:bCs/>
          </w:rPr>
          <w:t xml:space="preserve"> the graph and search for new drug points where a new drug </w:t>
        </w:r>
      </w:ins>
      <w:ins w:id="304" w:author="Abhisek Karmakar" w:date="2018-03-11T11:09:00Z">
        <w:r>
          <w:rPr>
            <w:bCs/>
          </w:rPr>
          <w:t xml:space="preserve">X </w:t>
        </w:r>
      </w:ins>
      <w:ins w:id="305" w:author="Abhisek Karmakar" w:date="2018-03-11T11:08:00Z">
        <w:r>
          <w:rPr>
            <w:bCs/>
          </w:rPr>
          <w:t xml:space="preserve">can be applied </w:t>
        </w:r>
      </w:ins>
      <w:ins w:id="306" w:author="Abhisek Karmakar" w:date="2018-03-11T11:09:00Z">
        <w:r>
          <w:rPr>
            <w:bCs/>
          </w:rPr>
          <w:t>s</w:t>
        </w:r>
      </w:ins>
      <w:ins w:id="307" w:author="Abhisek Karmakar" w:date="2018-03-11T11:08:00Z">
        <w:r>
          <w:rPr>
            <w:bCs/>
          </w:rPr>
          <w:t>o</w:t>
        </w:r>
      </w:ins>
      <w:ins w:id="308" w:author="Abhisek Karmakar" w:date="2018-03-11T11:09:00Z">
        <w:r>
          <w:rPr>
            <w:bCs/>
          </w:rPr>
          <w:t xml:space="preserve"> that more faults are neutralized and we get a more efficient result. In this way we can also suggest new drugs and </w:t>
        </w:r>
      </w:ins>
      <w:ins w:id="309" w:author="Abhisek Karmakar" w:date="2018-03-11T11:10:00Z">
        <w:r>
          <w:rPr>
            <w:bCs/>
          </w:rPr>
          <w:t>its combination along with the other available drugs.</w:t>
        </w:r>
      </w:ins>
      <w:ins w:id="310" w:author="Abhisek Karmakar" w:date="2018-03-11T11:08:00Z">
        <w:r>
          <w:rPr>
            <w:bCs/>
          </w:rPr>
          <w:t xml:space="preserve"> </w:t>
        </w:r>
      </w:ins>
    </w:p>
    <w:p w:rsidR="00884EF8" w:rsidRDefault="00884EF8" w:rsidP="00884EF8">
      <w:pPr>
        <w:ind w:left="720"/>
        <w:jc w:val="both"/>
        <w:rPr>
          <w:bCs/>
        </w:rPr>
      </w:pPr>
    </w:p>
    <w:p w:rsidR="00884EF8" w:rsidRDefault="003375AD" w:rsidP="003375AD">
      <w:pPr>
        <w:pStyle w:val="ListParagraph"/>
        <w:numPr>
          <w:ilvl w:val="0"/>
          <w:numId w:val="4"/>
        </w:numPr>
        <w:jc w:val="both"/>
        <w:rPr>
          <w:b/>
          <w:bCs/>
        </w:rPr>
      </w:pPr>
      <w:r>
        <w:rPr>
          <w:b/>
          <w:bCs/>
        </w:rPr>
        <w:t>DESIGN</w:t>
      </w:r>
    </w:p>
    <w:p w:rsidR="003375AD" w:rsidRDefault="003375AD" w:rsidP="003375AD">
      <w:pPr>
        <w:pStyle w:val="ListParagraph"/>
        <w:jc w:val="both"/>
        <w:rPr>
          <w:b/>
          <w:bCs/>
        </w:rPr>
      </w:pPr>
    </w:p>
    <w:p w:rsidR="003375AD" w:rsidRDefault="003375AD" w:rsidP="003375AD">
      <w:pPr>
        <w:pStyle w:val="ListParagraph"/>
        <w:numPr>
          <w:ilvl w:val="1"/>
          <w:numId w:val="4"/>
        </w:numPr>
        <w:jc w:val="both"/>
        <w:rPr>
          <w:b/>
          <w:bCs/>
        </w:rPr>
      </w:pPr>
      <w:r>
        <w:rPr>
          <w:b/>
          <w:bCs/>
        </w:rPr>
        <w:t xml:space="preserve"> Technical Environment</w:t>
      </w:r>
    </w:p>
    <w:p w:rsidR="003375AD" w:rsidRDefault="003375AD" w:rsidP="003375AD">
      <w:pPr>
        <w:pStyle w:val="ListParagraph"/>
        <w:jc w:val="both"/>
        <w:rPr>
          <w:b/>
          <w:bCs/>
        </w:rPr>
      </w:pPr>
    </w:p>
    <w:p w:rsidR="003375AD" w:rsidRDefault="003375AD" w:rsidP="003375AD">
      <w:pPr>
        <w:pStyle w:val="ListParagraph"/>
        <w:jc w:val="both"/>
        <w:rPr>
          <w:bCs/>
        </w:rPr>
      </w:pPr>
      <w:r>
        <w:rPr>
          <w:bCs/>
        </w:rPr>
        <w:t xml:space="preserve">We are using Ubuntu 16.04 as the base Operating System, Intel Core i3 processor, 4 GB RAM, </w:t>
      </w:r>
      <w:del w:id="311" w:author="Abhisek Karmakar" w:date="2018-03-11T10:58:00Z">
        <w:r w:rsidDel="00CB3967">
          <w:rPr>
            <w:bCs/>
          </w:rPr>
          <w:delText>and</w:delText>
        </w:r>
      </w:del>
      <w:r>
        <w:rPr>
          <w:bCs/>
        </w:rPr>
        <w:t xml:space="preserve"> 500 GB HDD</w:t>
      </w:r>
      <w:ins w:id="312" w:author="Abhisek Karmakar" w:date="2018-03-11T10:58:00Z">
        <w:r w:rsidR="00CB3967">
          <w:rPr>
            <w:bCs/>
          </w:rPr>
          <w:t>, NVIDIA 820 M GPU</w:t>
        </w:r>
      </w:ins>
      <w:r>
        <w:rPr>
          <w:bCs/>
        </w:rPr>
        <w:t>.</w:t>
      </w:r>
    </w:p>
    <w:p w:rsidR="003375AD" w:rsidRDefault="003375AD" w:rsidP="003375AD">
      <w:pPr>
        <w:pStyle w:val="ListParagraph"/>
        <w:jc w:val="both"/>
        <w:rPr>
          <w:ins w:id="313" w:author="Abhisek Karmakar" w:date="2018-03-11T10:57:00Z"/>
          <w:bCs/>
        </w:rPr>
      </w:pPr>
      <w:r>
        <w:rPr>
          <w:bCs/>
        </w:rPr>
        <w:t>We need Python v3.6 for interpreting our programs and for the programming we’re using Spyder 3.6 IDE, which is a part of the Anaconda software package. Spyder comes pre-built with all the necessary packages</w:t>
      </w:r>
      <w:r w:rsidR="00262CA3">
        <w:rPr>
          <w:bCs/>
        </w:rPr>
        <w:t xml:space="preserve"> and libraries, like panda</w:t>
      </w:r>
      <w:r w:rsidR="00B70C35">
        <w:rPr>
          <w:bCs/>
        </w:rPr>
        <w:t>S</w:t>
      </w:r>
      <w:r w:rsidR="00262CA3">
        <w:rPr>
          <w:bCs/>
        </w:rPr>
        <w:t xml:space="preserve">, numpy, matplotlib, </w:t>
      </w:r>
      <w:r w:rsidR="009C460C">
        <w:rPr>
          <w:bCs/>
        </w:rPr>
        <w:t>etc.</w:t>
      </w:r>
      <w:r w:rsidR="00262CA3">
        <w:rPr>
          <w:bCs/>
        </w:rPr>
        <w:t xml:space="preserve">, which we need to construct our </w:t>
      </w:r>
      <w:r w:rsidR="00E810AA">
        <w:rPr>
          <w:bCs/>
        </w:rPr>
        <w:t>DataFrame</w:t>
      </w:r>
      <w:r w:rsidR="00262CA3">
        <w:rPr>
          <w:bCs/>
        </w:rPr>
        <w:t>s and visualize our results in the end.</w:t>
      </w:r>
    </w:p>
    <w:p w:rsidR="00CB3967" w:rsidRDefault="00CB3967" w:rsidP="003375AD">
      <w:pPr>
        <w:pStyle w:val="ListParagraph"/>
        <w:jc w:val="both"/>
        <w:rPr>
          <w:ins w:id="314" w:author="Abhisek Karmakar" w:date="2018-03-11T10:57:00Z"/>
          <w:bCs/>
        </w:rPr>
      </w:pPr>
      <w:ins w:id="315" w:author="Abhisek Karmakar" w:date="2018-03-11T10:57:00Z">
        <w:r>
          <w:rPr>
            <w:bCs/>
          </w:rPr>
          <w:t xml:space="preserve">We need CUDA enabled GPU for parallel computation and CUDA drivers provided by NVIDIA. </w:t>
        </w:r>
      </w:ins>
    </w:p>
    <w:p w:rsidR="00CB3967" w:rsidRDefault="00CB3967" w:rsidP="003375AD">
      <w:pPr>
        <w:pStyle w:val="ListParagraph"/>
        <w:jc w:val="both"/>
        <w:rPr>
          <w:bCs/>
        </w:rPr>
      </w:pPr>
      <w:ins w:id="316" w:author="Abhisek Karmakar" w:date="2018-03-11T10:57:00Z">
        <w:r>
          <w:rPr>
            <w:bCs/>
          </w:rPr>
          <w:t>We need PyCUDA which will help to implement the CUDA kernel code from Python.</w:t>
        </w:r>
      </w:ins>
    </w:p>
    <w:p w:rsidR="00262CA3" w:rsidRDefault="00262CA3" w:rsidP="003375AD">
      <w:pPr>
        <w:pStyle w:val="ListParagraph"/>
        <w:jc w:val="both"/>
        <w:rPr>
          <w:bCs/>
        </w:rPr>
      </w:pPr>
    </w:p>
    <w:p w:rsidR="00262CA3" w:rsidRDefault="00262CA3" w:rsidP="00262CA3">
      <w:pPr>
        <w:pStyle w:val="ListParagraph"/>
        <w:numPr>
          <w:ilvl w:val="1"/>
          <w:numId w:val="4"/>
        </w:numPr>
        <w:jc w:val="both"/>
        <w:rPr>
          <w:b/>
          <w:bCs/>
        </w:rPr>
      </w:pPr>
      <w:r>
        <w:rPr>
          <w:b/>
          <w:bCs/>
        </w:rPr>
        <w:t xml:space="preserve"> Hierarchy of Modules</w:t>
      </w:r>
    </w:p>
    <w:p w:rsidR="00262CA3" w:rsidRDefault="00C105AC" w:rsidP="00262CA3">
      <w:pPr>
        <w:pStyle w:val="ListParagraph"/>
        <w:jc w:val="both"/>
        <w:rPr>
          <w:b/>
          <w:bCs/>
        </w:rPr>
      </w:pPr>
      <w:ins w:id="317" w:author="Abhisek Karmakar" w:date="2018-03-11T11:00:00Z">
        <w:r>
          <w:rPr>
            <w:noProof/>
            <w:lang w:val="en-IN" w:eastAsia="en-IN" w:bidi="bn-IN"/>
          </w:rPr>
          <w:drawing>
            <wp:anchor distT="0" distB="0" distL="114300" distR="114300" simplePos="0" relativeHeight="251651584" behindDoc="0" locked="0" layoutInCell="1" allowOverlap="1" wp14:anchorId="605C1B9D" wp14:editId="489C3D36">
              <wp:simplePos x="0" y="0"/>
              <wp:positionH relativeFrom="column">
                <wp:posOffset>0</wp:posOffset>
              </wp:positionH>
              <wp:positionV relativeFrom="paragraph">
                <wp:posOffset>349250</wp:posOffset>
              </wp:positionV>
              <wp:extent cx="6100445" cy="2124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00445" cy="2124075"/>
                      </a:xfrm>
                      <a:prstGeom prst="rect">
                        <a:avLst/>
                      </a:prstGeom>
                    </pic:spPr>
                  </pic:pic>
                </a:graphicData>
              </a:graphic>
            </wp:anchor>
          </w:drawing>
        </w:r>
      </w:ins>
    </w:p>
    <w:p w:rsidR="008B264B" w:rsidRDefault="004A050D" w:rsidP="008B264B">
      <w:pPr>
        <w:pStyle w:val="ListParagraph"/>
        <w:ind w:left="360"/>
        <w:jc w:val="center"/>
        <w:rPr>
          <w:b/>
          <w:bCs/>
        </w:rPr>
      </w:pPr>
      <w:del w:id="318" w:author="Abhisek Karmakar" w:date="2018-03-11T11:00:00Z">
        <w:r w:rsidDel="00C105AC">
          <w:rPr>
            <w:b/>
            <w:bCs/>
            <w:noProof/>
            <w:lang w:val="en-IN" w:eastAsia="en-IN" w:bidi="bn-IN"/>
          </w:rPr>
          <w:lastRenderedPageBreak/>
          <w:drawing>
            <wp:anchor distT="0" distB="0" distL="114300" distR="114300" simplePos="0" relativeHeight="251646464" behindDoc="1" locked="0" layoutInCell="1" allowOverlap="1" wp14:anchorId="4567E838" wp14:editId="3E447BB1">
              <wp:simplePos x="0" y="0"/>
              <wp:positionH relativeFrom="column">
                <wp:posOffset>-181610</wp:posOffset>
              </wp:positionH>
              <wp:positionV relativeFrom="paragraph">
                <wp:posOffset>198755</wp:posOffset>
              </wp:positionV>
              <wp:extent cx="5838825" cy="260032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825" cy="26003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del>
    </w:p>
    <w:p w:rsidR="00262CA3" w:rsidRDefault="00262CA3" w:rsidP="00262CA3">
      <w:pPr>
        <w:pStyle w:val="ListParagraph"/>
        <w:jc w:val="both"/>
        <w:rPr>
          <w:b/>
          <w:bCs/>
        </w:rPr>
      </w:pPr>
    </w:p>
    <w:p w:rsidR="009C460C" w:rsidRPr="008210D7" w:rsidRDefault="008210D7" w:rsidP="008A7560">
      <w:pPr>
        <w:jc w:val="center"/>
      </w:pPr>
      <w:r>
        <w:t>Figure 6.2.1: Hierarchy of Modules</w:t>
      </w:r>
    </w:p>
    <w:p w:rsidR="009C460C" w:rsidDel="00C105AC" w:rsidRDefault="009C460C" w:rsidP="009C460C">
      <w:pPr>
        <w:jc w:val="both"/>
        <w:rPr>
          <w:del w:id="319" w:author="Abhisek Karmakar" w:date="2018-03-11T11:01:00Z"/>
          <w:b/>
          <w:bCs/>
        </w:rPr>
      </w:pPr>
    </w:p>
    <w:p w:rsidR="00C105AC" w:rsidRDefault="00C105AC" w:rsidP="009C460C">
      <w:pPr>
        <w:jc w:val="both"/>
        <w:rPr>
          <w:ins w:id="320" w:author="Abhisek Karmakar" w:date="2018-03-11T11:05:00Z"/>
          <w:b/>
          <w:bCs/>
        </w:rPr>
      </w:pPr>
    </w:p>
    <w:p w:rsidR="008A7560" w:rsidDel="00C105AC" w:rsidRDefault="008A7560" w:rsidP="009C460C">
      <w:pPr>
        <w:jc w:val="both"/>
        <w:rPr>
          <w:del w:id="321" w:author="Abhisek Karmakar" w:date="2018-03-11T11:01:00Z"/>
          <w:b/>
          <w:bCs/>
        </w:rPr>
      </w:pPr>
    </w:p>
    <w:p w:rsidR="009C460C" w:rsidDel="00C105AC" w:rsidRDefault="009C460C" w:rsidP="009C460C">
      <w:pPr>
        <w:jc w:val="both"/>
        <w:rPr>
          <w:del w:id="322" w:author="Abhisek Karmakar" w:date="2018-03-11T11:01:00Z"/>
          <w:b/>
          <w:bCs/>
        </w:rPr>
      </w:pPr>
    </w:p>
    <w:p w:rsidR="00A46AF7" w:rsidRDefault="00A46AF7" w:rsidP="009C460C">
      <w:pPr>
        <w:jc w:val="both"/>
        <w:rPr>
          <w:b/>
          <w:bCs/>
        </w:rPr>
      </w:pPr>
    </w:p>
    <w:p w:rsidR="009C460C" w:rsidRDefault="009C460C" w:rsidP="009C460C">
      <w:pPr>
        <w:jc w:val="both"/>
        <w:rPr>
          <w:b/>
          <w:bCs/>
        </w:rPr>
      </w:pPr>
    </w:p>
    <w:p w:rsidR="00262CA3" w:rsidRDefault="009C460C" w:rsidP="009C460C">
      <w:pPr>
        <w:pStyle w:val="ListParagraph"/>
        <w:numPr>
          <w:ilvl w:val="1"/>
          <w:numId w:val="4"/>
        </w:numPr>
        <w:jc w:val="both"/>
        <w:rPr>
          <w:b/>
          <w:bCs/>
        </w:rPr>
      </w:pPr>
      <w:r>
        <w:rPr>
          <w:b/>
          <w:bCs/>
        </w:rPr>
        <w:t xml:space="preserve"> </w:t>
      </w:r>
      <w:r w:rsidR="00262CA3" w:rsidRPr="009C460C">
        <w:rPr>
          <w:b/>
          <w:bCs/>
        </w:rPr>
        <w:t>Detailed Design</w:t>
      </w:r>
    </w:p>
    <w:p w:rsidR="009C460C" w:rsidRDefault="009C460C" w:rsidP="009C460C">
      <w:pPr>
        <w:jc w:val="both"/>
        <w:rPr>
          <w:b/>
          <w:bCs/>
        </w:rPr>
      </w:pPr>
    </w:p>
    <w:p w:rsidR="009C460C" w:rsidRPr="009C460C" w:rsidRDefault="00EB4661" w:rsidP="009C460C">
      <w:pPr>
        <w:ind w:left="720"/>
        <w:jc w:val="both"/>
        <w:rPr>
          <w:b/>
          <w:bCs/>
        </w:rPr>
      </w:pPr>
      <w:del w:id="323" w:author="Abhisek Karmakar" w:date="2018-03-11T00:54:00Z">
        <w:r w:rsidDel="0056630F">
          <w:rPr>
            <w:b/>
            <w:bCs/>
            <w:noProof/>
            <w:lang w:val="en-IN" w:eastAsia="en-IN" w:bidi="bn-IN"/>
          </w:rPr>
          <w:drawing>
            <wp:anchor distT="0" distB="0" distL="114300" distR="114300" simplePos="0" relativeHeight="251657728" behindDoc="1" locked="0" layoutInCell="1" allowOverlap="1" wp14:anchorId="2C7C846D" wp14:editId="3FF11A39">
              <wp:simplePos x="0" y="0"/>
              <wp:positionH relativeFrom="column">
                <wp:posOffset>400050</wp:posOffset>
              </wp:positionH>
              <wp:positionV relativeFrom="paragraph">
                <wp:posOffset>20955</wp:posOffset>
              </wp:positionV>
              <wp:extent cx="4678680" cy="6724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jpg"/>
                      <pic:cNvPicPr/>
                    </pic:nvPicPr>
                    <pic:blipFill>
                      <a:blip r:embed="rId18">
                        <a:extLst>
                          <a:ext uri="{28A0092B-C50C-407E-A947-70E740481C1C}">
                            <a14:useLocalDpi xmlns:a14="http://schemas.microsoft.com/office/drawing/2010/main" val="0"/>
                          </a:ext>
                        </a:extLst>
                      </a:blip>
                      <a:stretch>
                        <a:fillRect/>
                      </a:stretch>
                    </pic:blipFill>
                    <pic:spPr>
                      <a:xfrm>
                        <a:off x="0" y="0"/>
                        <a:ext cx="4678680" cy="6724650"/>
                      </a:xfrm>
                      <a:prstGeom prst="rect">
                        <a:avLst/>
                      </a:prstGeom>
                    </pic:spPr>
                  </pic:pic>
                </a:graphicData>
              </a:graphic>
              <wp14:sizeRelV relativeFrom="margin">
                <wp14:pctHeight>0</wp14:pctHeight>
              </wp14:sizeRelV>
            </wp:anchor>
          </w:drawing>
        </w:r>
      </w:del>
      <w:ins w:id="324" w:author="Abhisek Karmakar" w:date="2018-03-11T00:54:00Z">
        <w:r w:rsidR="0056630F" w:rsidRPr="0056630F">
          <w:rPr>
            <w:noProof/>
            <w:lang w:val="en-IN" w:eastAsia="en-IN" w:bidi="bn-IN"/>
          </w:rPr>
          <w:t xml:space="preserve"> </w:t>
        </w:r>
      </w:ins>
    </w:p>
    <w:p w:rsidR="00262CA3" w:rsidRDefault="0056630F" w:rsidP="00262CA3">
      <w:pPr>
        <w:pStyle w:val="ListParagraph"/>
        <w:jc w:val="both"/>
        <w:rPr>
          <w:b/>
          <w:bCs/>
        </w:rPr>
      </w:pPr>
      <w:ins w:id="325" w:author="Abhisek Karmakar" w:date="2018-03-11T00:54:00Z">
        <w:r>
          <w:rPr>
            <w:noProof/>
            <w:lang w:val="en-IN" w:eastAsia="en-IN" w:bidi="bn-IN"/>
          </w:rPr>
          <w:drawing>
            <wp:anchor distT="0" distB="0" distL="114300" distR="114300" simplePos="0" relativeHeight="251659776" behindDoc="1" locked="0" layoutInCell="1" allowOverlap="1" wp14:anchorId="5937E3D9" wp14:editId="502CD2C0">
              <wp:simplePos x="0" y="0"/>
              <wp:positionH relativeFrom="column">
                <wp:posOffset>0</wp:posOffset>
              </wp:positionH>
              <wp:positionV relativeFrom="paragraph">
                <wp:posOffset>55245</wp:posOffset>
              </wp:positionV>
              <wp:extent cx="5438775" cy="24669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129" r="868" b="1479"/>
                      <a:stretch/>
                    </pic:blipFill>
                    <pic:spPr bwMode="auto">
                      <a:xfrm>
                        <a:off x="0" y="0"/>
                        <a:ext cx="5438775" cy="2466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EB4661" w:rsidRDefault="00EB4661" w:rsidP="00262CA3">
      <w:pPr>
        <w:pStyle w:val="ListParagraph"/>
        <w:jc w:val="both"/>
        <w:rPr>
          <w:b/>
          <w:bCs/>
        </w:rPr>
      </w:pPr>
    </w:p>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26104D" w:rsidP="00EB4661">
      <w:ins w:id="326" w:author="Abhisek Karmakar" w:date="2018-03-11T00:59:00Z">
        <w:r>
          <w:rPr>
            <w:noProof/>
            <w:lang w:val="en-IN" w:eastAsia="en-IN" w:bidi="bn-IN"/>
          </w:rPr>
          <w:drawing>
            <wp:inline distT="0" distB="0" distL="0" distR="0" wp14:anchorId="785226E7" wp14:editId="19A1655F">
              <wp:extent cx="5486400" cy="2606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606040"/>
                      </a:xfrm>
                      <a:prstGeom prst="rect">
                        <a:avLst/>
                      </a:prstGeom>
                    </pic:spPr>
                  </pic:pic>
                </a:graphicData>
              </a:graphic>
            </wp:inline>
          </w:drawing>
        </w:r>
      </w:ins>
    </w:p>
    <w:p w:rsidR="00EB4661" w:rsidRPr="00EB4661" w:rsidRDefault="00EB4661" w:rsidP="00EB4661"/>
    <w:p w:rsidR="00EB4661" w:rsidRPr="00EB4661" w:rsidRDefault="00EB4661" w:rsidP="00EB4661"/>
    <w:p w:rsidR="00EB4661" w:rsidRPr="00EB4661" w:rsidDel="00DE01F3" w:rsidRDefault="00EB4661" w:rsidP="00EB4661">
      <w:pPr>
        <w:rPr>
          <w:del w:id="327" w:author="Abhisek Karmakar" w:date="2018-03-11T11:11:00Z"/>
        </w:rPr>
      </w:pPr>
    </w:p>
    <w:p w:rsidR="00EB4661" w:rsidRPr="00EB4661" w:rsidDel="00DE01F3" w:rsidRDefault="00EB4661" w:rsidP="00EB4661">
      <w:pPr>
        <w:rPr>
          <w:del w:id="328" w:author="Abhisek Karmakar" w:date="2018-03-11T11:11:00Z"/>
        </w:rPr>
      </w:pPr>
    </w:p>
    <w:p w:rsidR="00EB4661" w:rsidRPr="00EB4661" w:rsidDel="00DE01F3" w:rsidRDefault="00EB4661" w:rsidP="00EB4661">
      <w:pPr>
        <w:rPr>
          <w:del w:id="329" w:author="Abhisek Karmakar" w:date="2018-03-11T11:11:00Z"/>
        </w:rPr>
      </w:pPr>
    </w:p>
    <w:p w:rsidR="00EB4661" w:rsidRPr="00EB4661" w:rsidDel="00DE01F3" w:rsidRDefault="00EB4661" w:rsidP="00EB4661">
      <w:pPr>
        <w:rPr>
          <w:del w:id="330" w:author="Abhisek Karmakar" w:date="2018-03-11T11:11:00Z"/>
        </w:rPr>
      </w:pPr>
    </w:p>
    <w:p w:rsidR="00EB4661" w:rsidRDefault="00EB4661" w:rsidP="00EB4661"/>
    <w:p w:rsidR="00EB4661" w:rsidDel="0026104D" w:rsidRDefault="00EB4661">
      <w:pPr>
        <w:jc w:val="center"/>
        <w:rPr>
          <w:del w:id="331" w:author="Abhisek Karmakar" w:date="2018-03-11T00:59:00Z"/>
        </w:rPr>
        <w:pPrChange w:id="332" w:author="Abhisek Karmakar" w:date="2018-03-11T00:59:00Z">
          <w:pPr/>
        </w:pPrChange>
      </w:pPr>
    </w:p>
    <w:p w:rsidR="009C460C" w:rsidDel="0026104D" w:rsidRDefault="009C460C">
      <w:pPr>
        <w:jc w:val="center"/>
        <w:rPr>
          <w:del w:id="333" w:author="Abhisek Karmakar" w:date="2018-03-11T00:59:00Z"/>
        </w:rPr>
        <w:pPrChange w:id="334" w:author="Abhisek Karmakar" w:date="2018-03-11T00:59:00Z">
          <w:pPr/>
        </w:pPrChange>
      </w:pPr>
    </w:p>
    <w:p w:rsidR="00EB4661" w:rsidDel="0026104D" w:rsidRDefault="00EB4661">
      <w:pPr>
        <w:jc w:val="center"/>
        <w:rPr>
          <w:del w:id="335" w:author="Abhisek Karmakar" w:date="2018-03-11T00:59:00Z"/>
        </w:rPr>
        <w:pPrChange w:id="336" w:author="Abhisek Karmakar" w:date="2018-03-11T00:59:00Z">
          <w:pPr/>
        </w:pPrChange>
      </w:pPr>
    </w:p>
    <w:p w:rsidR="00EB4661" w:rsidDel="0026104D" w:rsidRDefault="00EB4661">
      <w:pPr>
        <w:jc w:val="center"/>
        <w:rPr>
          <w:del w:id="337" w:author="Abhisek Karmakar" w:date="2018-03-11T00:59:00Z"/>
        </w:rPr>
        <w:pPrChange w:id="338" w:author="Abhisek Karmakar" w:date="2018-03-11T00:59:00Z">
          <w:pPr/>
        </w:pPrChange>
      </w:pPr>
    </w:p>
    <w:p w:rsidR="00EB4661" w:rsidDel="0026104D" w:rsidRDefault="00EB4661">
      <w:pPr>
        <w:jc w:val="center"/>
        <w:rPr>
          <w:del w:id="339" w:author="Abhisek Karmakar" w:date="2018-03-11T00:59:00Z"/>
        </w:rPr>
        <w:pPrChange w:id="340" w:author="Abhisek Karmakar" w:date="2018-03-11T00:59:00Z">
          <w:pPr/>
        </w:pPrChange>
      </w:pPr>
    </w:p>
    <w:p w:rsidR="00EB4661" w:rsidDel="0026104D" w:rsidRDefault="00EB4661">
      <w:pPr>
        <w:jc w:val="center"/>
        <w:rPr>
          <w:del w:id="341" w:author="Abhisek Karmakar" w:date="2018-03-11T00:59:00Z"/>
        </w:rPr>
        <w:pPrChange w:id="342" w:author="Abhisek Karmakar" w:date="2018-03-11T00:59:00Z">
          <w:pPr/>
        </w:pPrChange>
      </w:pPr>
    </w:p>
    <w:p w:rsidR="00EB4661" w:rsidDel="0026104D" w:rsidRDefault="00EB4661">
      <w:pPr>
        <w:jc w:val="center"/>
        <w:rPr>
          <w:del w:id="343" w:author="Abhisek Karmakar" w:date="2018-03-11T00:59:00Z"/>
        </w:rPr>
        <w:pPrChange w:id="344" w:author="Abhisek Karmakar" w:date="2018-03-11T00:59:00Z">
          <w:pPr/>
        </w:pPrChange>
      </w:pPr>
    </w:p>
    <w:p w:rsidR="00EB4661" w:rsidDel="0026104D" w:rsidRDefault="00EB4661">
      <w:pPr>
        <w:jc w:val="center"/>
        <w:rPr>
          <w:del w:id="345" w:author="Abhisek Karmakar" w:date="2018-03-11T00:59:00Z"/>
        </w:rPr>
        <w:pPrChange w:id="346" w:author="Abhisek Karmakar" w:date="2018-03-11T00:59:00Z">
          <w:pPr/>
        </w:pPrChange>
      </w:pPr>
    </w:p>
    <w:p w:rsidR="00EB4661" w:rsidDel="0026104D" w:rsidRDefault="00EB4661">
      <w:pPr>
        <w:jc w:val="center"/>
        <w:rPr>
          <w:del w:id="347" w:author="Abhisek Karmakar" w:date="2018-03-11T00:59:00Z"/>
        </w:rPr>
        <w:pPrChange w:id="348" w:author="Abhisek Karmakar" w:date="2018-03-11T00:59:00Z">
          <w:pPr/>
        </w:pPrChange>
      </w:pPr>
    </w:p>
    <w:p w:rsidR="00EB4661" w:rsidDel="0026104D" w:rsidRDefault="00EB4661">
      <w:pPr>
        <w:jc w:val="center"/>
        <w:rPr>
          <w:del w:id="349" w:author="Abhisek Karmakar" w:date="2018-03-11T00:59:00Z"/>
        </w:rPr>
        <w:pPrChange w:id="350" w:author="Abhisek Karmakar" w:date="2018-03-11T00:59:00Z">
          <w:pPr/>
        </w:pPrChange>
      </w:pPr>
    </w:p>
    <w:p w:rsidR="00EB4661" w:rsidDel="0026104D" w:rsidRDefault="00EB4661">
      <w:pPr>
        <w:jc w:val="center"/>
        <w:rPr>
          <w:del w:id="351" w:author="Abhisek Karmakar" w:date="2018-03-11T00:59:00Z"/>
        </w:rPr>
        <w:pPrChange w:id="352" w:author="Abhisek Karmakar" w:date="2018-03-11T00:59:00Z">
          <w:pPr/>
        </w:pPrChange>
      </w:pPr>
    </w:p>
    <w:p w:rsidR="00EB4661" w:rsidDel="00DE01F3" w:rsidRDefault="00EB4661">
      <w:pPr>
        <w:jc w:val="center"/>
        <w:rPr>
          <w:del w:id="353" w:author="Abhisek Karmakar" w:date="2018-03-11T11:11:00Z"/>
        </w:rPr>
      </w:pPr>
      <w:r>
        <w:t xml:space="preserve">Figure 6.3.1: </w:t>
      </w:r>
      <w:del w:id="354" w:author="Abhisek Karmakar" w:date="2018-03-11T00:59:00Z">
        <w:r w:rsidDel="0026104D">
          <w:delText xml:space="preserve">Detailed </w:delText>
        </w:r>
      </w:del>
      <w:ins w:id="355" w:author="Abhisek Karmakar" w:date="2018-03-11T00:59:00Z">
        <w:r w:rsidR="0026104D">
          <w:t xml:space="preserve">Data Flow </w:t>
        </w:r>
      </w:ins>
      <w:del w:id="356" w:author="Abhisek Karmakar" w:date="2018-03-11T00:59:00Z">
        <w:r w:rsidDel="0026104D">
          <w:delText>Design</w:delText>
        </w:r>
      </w:del>
      <w:ins w:id="357" w:author="Abhisek Karmakar" w:date="2018-03-11T00:59:00Z">
        <w:r w:rsidR="0026104D">
          <w:t>Diagra</w:t>
        </w:r>
      </w:ins>
      <w:ins w:id="358" w:author="Abhisek Karmakar" w:date="2018-03-11T01:00:00Z">
        <w:r w:rsidR="0026104D">
          <w:t>m</w:t>
        </w:r>
      </w:ins>
    </w:p>
    <w:p w:rsidR="00EB4661" w:rsidDel="00DE01F3" w:rsidRDefault="00EB4661" w:rsidP="00EB4661">
      <w:pPr>
        <w:jc w:val="center"/>
        <w:rPr>
          <w:del w:id="359" w:author="Abhisek Karmakar" w:date="2018-03-11T11:11:00Z"/>
        </w:rPr>
      </w:pPr>
    </w:p>
    <w:p w:rsidR="00EB4661" w:rsidDel="00DE01F3" w:rsidRDefault="00EB4661" w:rsidP="00EB4661">
      <w:pPr>
        <w:jc w:val="center"/>
        <w:rPr>
          <w:del w:id="360" w:author="Abhisek Karmakar" w:date="2018-03-11T11:11:00Z"/>
        </w:rPr>
      </w:pPr>
    </w:p>
    <w:p w:rsidR="00EB4661" w:rsidRDefault="00EB4661" w:rsidP="00DE01F3">
      <w:pPr>
        <w:jc w:val="center"/>
        <w:pPrChange w:id="361" w:author="Abhisek Karmakar" w:date="2018-03-11T11:11:00Z">
          <w:pPr>
            <w:jc w:val="center"/>
          </w:pPr>
        </w:pPrChange>
      </w:pPr>
    </w:p>
    <w:p w:rsidR="00EB4661" w:rsidRPr="00EB4661" w:rsidRDefault="00EB4661" w:rsidP="00EB4661"/>
    <w:p w:rsidR="00262CA3" w:rsidRDefault="00262CA3" w:rsidP="00262CA3">
      <w:pPr>
        <w:pStyle w:val="ListParagraph"/>
        <w:numPr>
          <w:ilvl w:val="2"/>
          <w:numId w:val="4"/>
        </w:numPr>
        <w:jc w:val="both"/>
        <w:rPr>
          <w:b/>
          <w:bCs/>
        </w:rPr>
      </w:pPr>
      <w:r>
        <w:rPr>
          <w:b/>
          <w:bCs/>
        </w:rPr>
        <w:t>Boolean Network Modelling</w:t>
      </w:r>
    </w:p>
    <w:p w:rsidR="00262CA3" w:rsidRDefault="00262CA3" w:rsidP="00262CA3">
      <w:pPr>
        <w:pStyle w:val="ListParagraph"/>
        <w:ind w:left="1080"/>
        <w:jc w:val="both"/>
        <w:rPr>
          <w:b/>
          <w:bCs/>
        </w:rPr>
      </w:pPr>
    </w:p>
    <w:p w:rsidR="00F03E88" w:rsidRDefault="00F03E88" w:rsidP="00262CA3">
      <w:pPr>
        <w:ind w:left="720"/>
        <w:jc w:val="both"/>
        <w:rPr>
          <w:bCs/>
        </w:rPr>
      </w:pPr>
    </w:p>
    <w:p w:rsidR="00F03E88" w:rsidRDefault="00F03E88" w:rsidP="00F03E88">
      <w:pPr>
        <w:pStyle w:val="ListParagraph"/>
        <w:numPr>
          <w:ilvl w:val="3"/>
          <w:numId w:val="4"/>
        </w:numPr>
        <w:jc w:val="both"/>
        <w:rPr>
          <w:b/>
          <w:bCs/>
        </w:rPr>
      </w:pPr>
      <w:r>
        <w:rPr>
          <w:b/>
          <w:bCs/>
        </w:rPr>
        <w:t xml:space="preserve"> Model Boolean Network</w:t>
      </w:r>
    </w:p>
    <w:p w:rsidR="00F03E88" w:rsidRDefault="00F03E88" w:rsidP="00F03E88">
      <w:pPr>
        <w:ind w:left="720"/>
        <w:jc w:val="both"/>
        <w:rPr>
          <w:bCs/>
        </w:rPr>
      </w:pPr>
    </w:p>
    <w:p w:rsidR="00F03E88" w:rsidRDefault="000E68DB" w:rsidP="00F03E88">
      <w:pPr>
        <w:ind w:left="720"/>
        <w:jc w:val="both"/>
        <w:rPr>
          <w:bCs/>
        </w:rPr>
      </w:pPr>
      <w:r>
        <w:rPr>
          <w:bCs/>
        </w:rPr>
        <w:t>From the given signaling pathway</w:t>
      </w:r>
      <w:r w:rsidR="00755500" w:rsidRPr="00EB2B09">
        <w:rPr>
          <w:vertAlign w:val="superscript"/>
        </w:rPr>
        <w:t xml:space="preserve"> [1]</w:t>
      </w:r>
      <w:r>
        <w:rPr>
          <w:bCs/>
        </w:rPr>
        <w:t>, we’ll construct the pathway logic, by replacing the proteins with nodes which only bear Boolean values. There are four types of pathway logic</w:t>
      </w:r>
      <w:r w:rsidR="00B10D89" w:rsidRPr="00EB2B09">
        <w:rPr>
          <w:vertAlign w:val="superscript"/>
        </w:rPr>
        <w:t xml:space="preserve"> [</w:t>
      </w:r>
      <w:r w:rsidR="00B10D89">
        <w:rPr>
          <w:vertAlign w:val="superscript"/>
        </w:rPr>
        <w:t>2</w:t>
      </w:r>
      <w:r w:rsidR="00B10D89" w:rsidRPr="00EB2B09">
        <w:rPr>
          <w:vertAlign w:val="superscript"/>
        </w:rPr>
        <w:t>]</w:t>
      </w:r>
      <w:r>
        <w:rPr>
          <w:bCs/>
        </w:rPr>
        <w:t>, which use logic gates to interpret the given scenario. The scenarios are as follows:</w:t>
      </w:r>
    </w:p>
    <w:p w:rsidR="000E68DB" w:rsidRDefault="000E68DB" w:rsidP="00F03E88">
      <w:pPr>
        <w:ind w:left="720"/>
        <w:jc w:val="both"/>
        <w:rPr>
          <w:bCs/>
        </w:rPr>
      </w:pPr>
    </w:p>
    <w:p w:rsidR="000E68DB" w:rsidRDefault="00374B44" w:rsidP="000E68DB">
      <w:pPr>
        <w:ind w:left="720"/>
        <w:jc w:val="center"/>
        <w:rPr>
          <w:bCs/>
        </w:rPr>
      </w:pPr>
      <w:r>
        <w:rPr>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7.5pt;height:225.75pt">
            <v:imagedata r:id="rId21" o:title="Screenshot-2017-11-25 GRN_Abhishek - Google Drive"/>
          </v:shape>
        </w:pict>
      </w:r>
    </w:p>
    <w:p w:rsidR="000E68DB" w:rsidRDefault="002830F8" w:rsidP="009734CF">
      <w:pPr>
        <w:ind w:left="720"/>
        <w:jc w:val="center"/>
        <w:rPr>
          <w:bCs/>
        </w:rPr>
      </w:pPr>
      <w:r>
        <w:rPr>
          <w:bCs/>
        </w:rPr>
        <w:t>Figure 6.4</w:t>
      </w:r>
      <w:r w:rsidR="009734CF">
        <w:rPr>
          <w:bCs/>
        </w:rPr>
        <w:t>: Different types of pathway scenarios</w:t>
      </w:r>
    </w:p>
    <w:p w:rsidR="009734CF" w:rsidRDefault="009734CF" w:rsidP="009734CF">
      <w:pPr>
        <w:ind w:left="720"/>
        <w:rPr>
          <w:bCs/>
        </w:rPr>
      </w:pPr>
    </w:p>
    <w:p w:rsidR="009734CF" w:rsidRDefault="009734CF" w:rsidP="009734CF">
      <w:pPr>
        <w:ind w:left="720"/>
        <w:jc w:val="both"/>
        <w:rPr>
          <w:bCs/>
        </w:rPr>
      </w:pPr>
      <w:r>
        <w:rPr>
          <w:bCs/>
        </w:rPr>
        <w:t>In scenario 1, the value of one node is transferred to the next as it is. This corresponds to a situation where a protein is activated only if another is also active.</w:t>
      </w:r>
    </w:p>
    <w:p w:rsidR="009734CF" w:rsidRDefault="009734CF" w:rsidP="009734CF">
      <w:pPr>
        <w:ind w:left="720"/>
        <w:jc w:val="both"/>
        <w:rPr>
          <w:bCs/>
        </w:rPr>
      </w:pPr>
      <w:r>
        <w:rPr>
          <w:bCs/>
        </w:rPr>
        <w:t>In scenario 2, the value of one node is transferred to the next through a NOT gate. This corresponds to a situation where an active protein deactivates the next.</w:t>
      </w:r>
    </w:p>
    <w:p w:rsidR="009734CF" w:rsidRDefault="009734CF" w:rsidP="009734CF">
      <w:pPr>
        <w:ind w:left="720"/>
        <w:jc w:val="both"/>
        <w:rPr>
          <w:bCs/>
        </w:rPr>
      </w:pPr>
      <w:r>
        <w:rPr>
          <w:bCs/>
        </w:rPr>
        <w:t>In scenario 3, the values of two different nodes are passed to the next through an OR gate. This corresponds to a situation where a protein is activated if at least one of the previous proteins is active.</w:t>
      </w:r>
    </w:p>
    <w:p w:rsidR="009734CF" w:rsidRDefault="009734CF" w:rsidP="00D27EE4">
      <w:pPr>
        <w:ind w:left="720"/>
        <w:jc w:val="both"/>
        <w:rPr>
          <w:bCs/>
        </w:rPr>
      </w:pPr>
      <w:r>
        <w:rPr>
          <w:bCs/>
        </w:rPr>
        <w:t>In scenario 4, the values of two different nodes are passed on through an AND gate. This corresponds to a situation when a protein is activated only if the previous two proteins are activated.</w:t>
      </w:r>
    </w:p>
    <w:p w:rsidR="009734CF" w:rsidRDefault="009734CF" w:rsidP="009734CF">
      <w:pPr>
        <w:ind w:left="720"/>
        <w:jc w:val="both"/>
        <w:rPr>
          <w:bCs/>
        </w:rPr>
      </w:pPr>
      <w:r>
        <w:rPr>
          <w:bCs/>
        </w:rPr>
        <w:t>We use this strategy to program the entire pathway logic into a Boolean Network, with 5 input proteins, 23 proteins in the pathway and 7 output proteins.</w:t>
      </w:r>
    </w:p>
    <w:p w:rsidR="009734CF" w:rsidRDefault="009734CF" w:rsidP="009734CF">
      <w:pPr>
        <w:ind w:left="720"/>
        <w:jc w:val="both"/>
        <w:rPr>
          <w:bCs/>
        </w:rPr>
      </w:pPr>
    </w:p>
    <w:p w:rsidR="00F6554C" w:rsidRDefault="00F6554C" w:rsidP="009734CF">
      <w:pPr>
        <w:ind w:left="720"/>
        <w:jc w:val="both"/>
        <w:rPr>
          <w:bCs/>
        </w:rPr>
      </w:pPr>
    </w:p>
    <w:p w:rsidR="00F6554C" w:rsidRDefault="00F6554C" w:rsidP="009734CF">
      <w:pPr>
        <w:ind w:left="720"/>
        <w:jc w:val="both"/>
        <w:rPr>
          <w:bCs/>
        </w:rPr>
      </w:pPr>
    </w:p>
    <w:p w:rsidR="00F6554C" w:rsidRDefault="00F6554C" w:rsidP="009734CF">
      <w:pPr>
        <w:ind w:left="720"/>
        <w:jc w:val="both"/>
        <w:rPr>
          <w:bCs/>
        </w:rPr>
      </w:pPr>
    </w:p>
    <w:p w:rsidR="00D24C58" w:rsidRDefault="00D24C58" w:rsidP="009734CF">
      <w:pPr>
        <w:ind w:left="720"/>
        <w:jc w:val="both"/>
        <w:rPr>
          <w:bCs/>
        </w:rPr>
      </w:pPr>
    </w:p>
    <w:p w:rsidR="009734CF" w:rsidRDefault="009734CF" w:rsidP="009734CF">
      <w:pPr>
        <w:pStyle w:val="ListParagraph"/>
        <w:numPr>
          <w:ilvl w:val="2"/>
          <w:numId w:val="4"/>
        </w:numPr>
        <w:jc w:val="both"/>
        <w:rPr>
          <w:b/>
          <w:bCs/>
        </w:rPr>
      </w:pPr>
      <w:r>
        <w:rPr>
          <w:b/>
          <w:bCs/>
        </w:rPr>
        <w:t>Unique Input Vector Identification</w:t>
      </w:r>
    </w:p>
    <w:p w:rsidR="00D27EE4" w:rsidRDefault="00D27EE4" w:rsidP="00D27EE4">
      <w:pPr>
        <w:pStyle w:val="ListParagraph"/>
        <w:ind w:left="1080"/>
        <w:jc w:val="both"/>
        <w:rPr>
          <w:b/>
          <w:bCs/>
        </w:rPr>
      </w:pPr>
    </w:p>
    <w:p w:rsidR="00D27EE4" w:rsidRDefault="00D27EE4" w:rsidP="00D27EE4">
      <w:pPr>
        <w:pStyle w:val="ListParagraph"/>
        <w:numPr>
          <w:ilvl w:val="3"/>
          <w:numId w:val="4"/>
        </w:numPr>
        <w:jc w:val="both"/>
        <w:rPr>
          <w:b/>
          <w:bCs/>
        </w:rPr>
      </w:pPr>
      <w:r>
        <w:rPr>
          <w:b/>
          <w:bCs/>
        </w:rPr>
        <w:t xml:space="preserve"> Executing fault-less Boolean Network</w:t>
      </w:r>
    </w:p>
    <w:p w:rsidR="00D27EE4" w:rsidRDefault="00D27EE4" w:rsidP="00D27EE4">
      <w:pPr>
        <w:ind w:left="360"/>
        <w:jc w:val="both"/>
        <w:rPr>
          <w:b/>
          <w:bCs/>
        </w:rPr>
      </w:pPr>
    </w:p>
    <w:p w:rsidR="00D27EE4" w:rsidRDefault="00D27EE4" w:rsidP="00D27EE4">
      <w:pPr>
        <w:ind w:left="720"/>
        <w:jc w:val="both"/>
        <w:rPr>
          <w:bCs/>
        </w:rPr>
      </w:pPr>
      <w:r>
        <w:rPr>
          <w:bCs/>
        </w:rPr>
        <w:t xml:space="preserve">As of now, the Boolean Network doesn’t have any induced faults. Keeping the 5 protein input vector in mind, we know that a Boolean number </w:t>
      </w:r>
      <w:r w:rsidR="00DA5FB8">
        <w:rPr>
          <w:bCs/>
        </w:rPr>
        <w:t>consisting of 5 bits, generates 32 combination.</w:t>
      </w:r>
    </w:p>
    <w:p w:rsidR="00DA5FB8" w:rsidRDefault="00DA5FB8" w:rsidP="00D27EE4">
      <w:pPr>
        <w:ind w:left="720"/>
        <w:jc w:val="both"/>
        <w:rPr>
          <w:bCs/>
        </w:rPr>
      </w:pPr>
      <w:r>
        <w:rPr>
          <w:bCs/>
        </w:rPr>
        <w:t>So, we execute the Boolean Network using each combination as the input vector, and observe the output vectors.</w:t>
      </w:r>
    </w:p>
    <w:p w:rsidR="00D24C58" w:rsidRDefault="00D24C58" w:rsidP="00D27EE4">
      <w:pPr>
        <w:ind w:left="720"/>
        <w:jc w:val="both"/>
        <w:rPr>
          <w:bCs/>
        </w:rPr>
      </w:pPr>
    </w:p>
    <w:p w:rsidR="00DA5FB8" w:rsidRDefault="00DA5FB8" w:rsidP="00DA5FB8">
      <w:pPr>
        <w:pStyle w:val="ListParagraph"/>
        <w:numPr>
          <w:ilvl w:val="3"/>
          <w:numId w:val="4"/>
        </w:numPr>
        <w:jc w:val="both"/>
        <w:rPr>
          <w:b/>
          <w:bCs/>
        </w:rPr>
      </w:pPr>
      <w:r>
        <w:rPr>
          <w:b/>
          <w:bCs/>
        </w:rPr>
        <w:t xml:space="preserve"> Identifying Unique Input Vector</w:t>
      </w:r>
    </w:p>
    <w:p w:rsidR="00DA5FB8" w:rsidRDefault="00DA5FB8" w:rsidP="00DA5FB8">
      <w:pPr>
        <w:ind w:left="360"/>
        <w:jc w:val="both"/>
        <w:rPr>
          <w:b/>
          <w:bCs/>
        </w:rPr>
      </w:pPr>
    </w:p>
    <w:p w:rsidR="00DA5FB8" w:rsidRDefault="00DA5FB8" w:rsidP="00DA5FB8">
      <w:pPr>
        <w:ind w:left="720"/>
        <w:jc w:val="both"/>
        <w:rPr>
          <w:bCs/>
        </w:rPr>
      </w:pPr>
      <w:r>
        <w:rPr>
          <w:bCs/>
        </w:rPr>
        <w:t>We get 32 output vectors corresponding to the 32 input vectors. If the Boolean Network we’ve designed is correct, i.e. in accordance with the signaling pathway which it is modeled from, we expect to get at least one input vector, which corresponds to an output where all the bits are 0’s.</w:t>
      </w:r>
    </w:p>
    <w:p w:rsidR="00DA5FB8" w:rsidRDefault="00DA5FB8" w:rsidP="00DA5FB8">
      <w:pPr>
        <w:ind w:left="720"/>
        <w:jc w:val="both"/>
        <w:rPr>
          <w:bCs/>
        </w:rPr>
      </w:pPr>
      <w:r>
        <w:rPr>
          <w:bCs/>
        </w:rPr>
        <w:t>This goes along with the biology of signaling pathway, as there should be at least one combination which stops the cells from dividing, i.e. the output vector which triggers proliferation is 0000000.</w:t>
      </w:r>
    </w:p>
    <w:p w:rsidR="00DA5FB8" w:rsidRDefault="00DA5FB8" w:rsidP="00DA5FB8">
      <w:pPr>
        <w:ind w:left="720"/>
        <w:jc w:val="both"/>
        <w:rPr>
          <w:bCs/>
        </w:rPr>
      </w:pPr>
      <w:r>
        <w:rPr>
          <w:bCs/>
        </w:rPr>
        <w:t>If we find the input vector, we use that vector in our future programs. If we don’t, it is certain that the modeled Boolean Network is faulty.</w:t>
      </w:r>
    </w:p>
    <w:p w:rsidR="00D24C58" w:rsidRDefault="00D24C58" w:rsidP="00DA5FB8">
      <w:pPr>
        <w:ind w:left="720"/>
        <w:jc w:val="both"/>
        <w:rPr>
          <w:bCs/>
        </w:rPr>
      </w:pPr>
    </w:p>
    <w:p w:rsidR="00D24C58" w:rsidRDefault="00D24C58" w:rsidP="00DA5FB8">
      <w:pPr>
        <w:ind w:left="720"/>
        <w:jc w:val="both"/>
        <w:rPr>
          <w:bCs/>
        </w:rPr>
      </w:pPr>
    </w:p>
    <w:p w:rsidR="00D24C58" w:rsidRDefault="00D24C58" w:rsidP="00D24C58">
      <w:pPr>
        <w:pStyle w:val="ListParagraph"/>
        <w:numPr>
          <w:ilvl w:val="2"/>
          <w:numId w:val="4"/>
        </w:numPr>
        <w:jc w:val="both"/>
        <w:rPr>
          <w:b/>
          <w:bCs/>
        </w:rPr>
      </w:pPr>
      <w:r>
        <w:rPr>
          <w:b/>
          <w:bCs/>
        </w:rPr>
        <w:t>Fault Introduction into Boolean Network</w:t>
      </w:r>
    </w:p>
    <w:p w:rsidR="00D24C58" w:rsidRDefault="00D24C58" w:rsidP="00D24C58">
      <w:pPr>
        <w:pStyle w:val="ListParagraph"/>
        <w:ind w:left="1080"/>
        <w:jc w:val="both"/>
        <w:rPr>
          <w:b/>
          <w:bCs/>
        </w:rPr>
      </w:pPr>
    </w:p>
    <w:p w:rsidR="00D24C58" w:rsidRDefault="00D24C58" w:rsidP="00D24C58">
      <w:pPr>
        <w:pStyle w:val="ListParagraph"/>
        <w:numPr>
          <w:ilvl w:val="3"/>
          <w:numId w:val="4"/>
        </w:numPr>
        <w:jc w:val="both"/>
        <w:rPr>
          <w:b/>
          <w:bCs/>
        </w:rPr>
      </w:pPr>
      <w:r>
        <w:rPr>
          <w:b/>
          <w:bCs/>
        </w:rPr>
        <w:t xml:space="preserve"> </w:t>
      </w:r>
      <w:r w:rsidR="00F6554C">
        <w:rPr>
          <w:b/>
          <w:bCs/>
        </w:rPr>
        <w:t xml:space="preserve">Testing </w:t>
      </w:r>
      <w:r>
        <w:rPr>
          <w:b/>
          <w:bCs/>
        </w:rPr>
        <w:t>Single Fault Scenario</w:t>
      </w:r>
    </w:p>
    <w:p w:rsidR="00D24C58" w:rsidRDefault="00D24C58" w:rsidP="00D24C58">
      <w:pPr>
        <w:ind w:left="360"/>
        <w:jc w:val="both"/>
        <w:rPr>
          <w:b/>
          <w:bCs/>
        </w:rPr>
      </w:pPr>
    </w:p>
    <w:p w:rsidR="00D24C58" w:rsidRDefault="00D24C58" w:rsidP="00D24C58">
      <w:pPr>
        <w:ind w:left="720"/>
        <w:jc w:val="both"/>
        <w:rPr>
          <w:bCs/>
        </w:rPr>
      </w:pPr>
      <w:r>
        <w:rPr>
          <w:bCs/>
        </w:rPr>
        <w:t>Having found the unique input vector, we’ll use this vector for all the operations coming next. In this section, out of all the 24 potentially faulty gates in the network, we will consider only one fault at a time. We will run the Boolean Network (now faulty) with the same input vector, but each time we would change the fault location.</w:t>
      </w:r>
    </w:p>
    <w:p w:rsidR="00D24C58" w:rsidRDefault="00D24C58" w:rsidP="00D24C58">
      <w:pPr>
        <w:ind w:left="720"/>
        <w:jc w:val="both"/>
        <w:rPr>
          <w:bCs/>
        </w:rPr>
      </w:pPr>
      <w:r>
        <w:rPr>
          <w:bCs/>
        </w:rPr>
        <w:t>Now, there are two types of gates in the network, one where a NOT (inverter) is involved, which is shown in red, and some do not involve a NOT gate, i.e. AND, OR. The way we have to assign the stuck-at fault value is as follows:</w:t>
      </w:r>
    </w:p>
    <w:p w:rsidR="00E94144" w:rsidRDefault="00E94144" w:rsidP="00D24C58">
      <w:pPr>
        <w:ind w:left="720"/>
        <w:jc w:val="both"/>
        <w:rPr>
          <w:bCs/>
        </w:rPr>
      </w:pPr>
    </w:p>
    <w:p w:rsidR="00D24C58" w:rsidRDefault="00D24C58" w:rsidP="00D24C58">
      <w:pPr>
        <w:pStyle w:val="ListParagraph"/>
        <w:numPr>
          <w:ilvl w:val="0"/>
          <w:numId w:val="10"/>
        </w:numPr>
        <w:jc w:val="both"/>
        <w:rPr>
          <w:bCs/>
        </w:rPr>
      </w:pPr>
      <w:r>
        <w:rPr>
          <w:bCs/>
        </w:rPr>
        <w:t>Where there is NOT gate involved, we will assign a stuck-at-0 fault.</w:t>
      </w:r>
    </w:p>
    <w:p w:rsidR="00D24C58" w:rsidRDefault="00D24C58" w:rsidP="00D24C58">
      <w:pPr>
        <w:pStyle w:val="ListParagraph"/>
        <w:numPr>
          <w:ilvl w:val="0"/>
          <w:numId w:val="10"/>
        </w:numPr>
        <w:jc w:val="both"/>
        <w:rPr>
          <w:bCs/>
        </w:rPr>
      </w:pPr>
      <w:r>
        <w:rPr>
          <w:bCs/>
        </w:rPr>
        <w:t>Where there is not a NOT gate involved, we’ll assign a stuck-at-1 fault.</w:t>
      </w:r>
    </w:p>
    <w:p w:rsidR="00D24C58" w:rsidRDefault="00D24C58" w:rsidP="00D24C58">
      <w:pPr>
        <w:ind w:left="720"/>
        <w:jc w:val="both"/>
        <w:rPr>
          <w:bCs/>
        </w:rPr>
      </w:pPr>
    </w:p>
    <w:p w:rsidR="00D24C58" w:rsidRDefault="00E94144" w:rsidP="00D24C58">
      <w:pPr>
        <w:ind w:left="720"/>
        <w:jc w:val="both"/>
        <w:rPr>
          <w:bCs/>
        </w:rPr>
      </w:pPr>
      <w:r>
        <w:rPr>
          <w:bCs/>
        </w:rPr>
        <w:t>We will observe all the output vector generated, a total of 24 for each fault, and classify them according to their resemblance to other faulty outputs.</w:t>
      </w:r>
    </w:p>
    <w:p w:rsidR="00E94144" w:rsidRDefault="00E94144" w:rsidP="00D24C58">
      <w:pPr>
        <w:ind w:left="720"/>
        <w:jc w:val="both"/>
        <w:rPr>
          <w:bCs/>
        </w:rPr>
      </w:pPr>
      <w:r>
        <w:rPr>
          <w:bCs/>
        </w:rPr>
        <w:t xml:space="preserve">A special type of fault is the </w:t>
      </w:r>
      <w:r>
        <w:rPr>
          <w:b/>
          <w:bCs/>
        </w:rPr>
        <w:t>undetectable fault</w:t>
      </w:r>
      <w:r>
        <w:rPr>
          <w:bCs/>
        </w:rPr>
        <w:t>, where the output vector is the same as that of the fault-free Boolean Network. In this situation, the fault cannot be detected because it generates the output vector=0000000.</w:t>
      </w:r>
    </w:p>
    <w:p w:rsidR="00E94144" w:rsidRDefault="00E94144" w:rsidP="00D24C58">
      <w:pPr>
        <w:ind w:left="720"/>
        <w:jc w:val="both"/>
        <w:rPr>
          <w:bCs/>
        </w:rPr>
      </w:pPr>
    </w:p>
    <w:p w:rsidR="00A86E4D" w:rsidRDefault="00A86E4D" w:rsidP="00A86E4D">
      <w:pPr>
        <w:pStyle w:val="ListParagraph"/>
        <w:ind w:left="1080"/>
        <w:jc w:val="both"/>
        <w:rPr>
          <w:b/>
          <w:bCs/>
        </w:rPr>
      </w:pPr>
    </w:p>
    <w:p w:rsidR="00E94144" w:rsidRPr="00A86E4D" w:rsidRDefault="00A86E4D" w:rsidP="00A86E4D">
      <w:pPr>
        <w:pStyle w:val="ListParagraph"/>
        <w:numPr>
          <w:ilvl w:val="3"/>
          <w:numId w:val="4"/>
        </w:numPr>
        <w:jc w:val="both"/>
        <w:rPr>
          <w:b/>
          <w:bCs/>
        </w:rPr>
      </w:pPr>
      <w:r>
        <w:rPr>
          <w:b/>
          <w:bCs/>
        </w:rPr>
        <w:t xml:space="preserve"> </w:t>
      </w:r>
      <w:r w:rsidR="00F6554C">
        <w:rPr>
          <w:b/>
          <w:bCs/>
        </w:rPr>
        <w:t xml:space="preserve">Testing </w:t>
      </w:r>
      <w:r w:rsidR="00E94144" w:rsidRPr="00A86E4D">
        <w:rPr>
          <w:b/>
          <w:bCs/>
        </w:rPr>
        <w:t>Multiple Fault Scenario</w:t>
      </w:r>
    </w:p>
    <w:p w:rsidR="00E94144" w:rsidRDefault="00E94144" w:rsidP="00E94144">
      <w:pPr>
        <w:ind w:left="360"/>
        <w:jc w:val="both"/>
        <w:rPr>
          <w:b/>
          <w:bCs/>
        </w:rPr>
      </w:pPr>
    </w:p>
    <w:p w:rsidR="00E94144" w:rsidDel="00E35273" w:rsidRDefault="00E94144" w:rsidP="00E94144">
      <w:pPr>
        <w:ind w:left="720"/>
        <w:jc w:val="both"/>
        <w:rPr>
          <w:del w:id="362" w:author="Abhisek Karmakar" w:date="2018-03-11T01:07:00Z"/>
          <w:bCs/>
        </w:rPr>
      </w:pPr>
      <w:del w:id="363" w:author="Abhisek Karmakar" w:date="2018-03-11T01:07:00Z">
        <w:r w:rsidDel="00E35273">
          <w:rPr>
            <w:bCs/>
          </w:rPr>
          <w:delText xml:space="preserve">Here, we can create a more realistic approach to a cancerous condition, since in reality, more than one fault occur in the signaling pathway. If we consider two faults at any given time, the number of fault combinations would be </w:delText>
        </w:r>
        <w:r w:rsidRPr="00E94144" w:rsidDel="00E35273">
          <w:rPr>
            <w:bCs/>
            <w:vertAlign w:val="superscript"/>
          </w:rPr>
          <w:delText>24</w:delText>
        </w:r>
        <w:r w:rsidDel="00E35273">
          <w:rPr>
            <w:bCs/>
          </w:rPr>
          <w:delText>C</w:delText>
        </w:r>
        <w:r w:rsidRPr="00E94144" w:rsidDel="00E35273">
          <w:rPr>
            <w:bCs/>
            <w:vertAlign w:val="subscript"/>
          </w:rPr>
          <w:delText>2</w:delText>
        </w:r>
        <w:r w:rsidDel="00E35273">
          <w:rPr>
            <w:bCs/>
          </w:rPr>
          <w:delText>=276</w:delText>
        </w:r>
        <w:r w:rsidDel="00E35273">
          <w:rPr>
            <w:bCs/>
          </w:rPr>
          <w:softHyphen/>
          <w:delText>.</w:delText>
        </w:r>
      </w:del>
    </w:p>
    <w:p w:rsidR="00E94144" w:rsidDel="00E35273" w:rsidRDefault="00E94144" w:rsidP="00E94144">
      <w:pPr>
        <w:ind w:left="720"/>
        <w:jc w:val="both"/>
        <w:rPr>
          <w:del w:id="364" w:author="Abhisek Karmakar" w:date="2018-03-11T01:07:00Z"/>
          <w:bCs/>
        </w:rPr>
      </w:pPr>
    </w:p>
    <w:p w:rsidR="00E94144" w:rsidDel="00E35273" w:rsidRDefault="00E94144" w:rsidP="00E94144">
      <w:pPr>
        <w:ind w:left="720"/>
        <w:jc w:val="both"/>
        <w:rPr>
          <w:del w:id="365" w:author="Abhisek Karmakar" w:date="2018-03-11T01:07:00Z"/>
          <w:bCs/>
        </w:rPr>
      </w:pPr>
      <w:del w:id="366" w:author="Abhisek Karmakar" w:date="2018-03-11T01:07:00Z">
        <w:r w:rsidDel="00E35273">
          <w:rPr>
            <w:bCs/>
          </w:rPr>
          <w:delText xml:space="preserve">So, the dimensions of the output </w:delText>
        </w:r>
        <w:r w:rsidR="00E810AA" w:rsidDel="00E35273">
          <w:rPr>
            <w:bCs/>
          </w:rPr>
          <w:delText>DataFrame</w:delText>
        </w:r>
        <w:r w:rsidDel="00E35273">
          <w:rPr>
            <w:bCs/>
          </w:rPr>
          <w:delText xml:space="preserve"> thus created would be 7×276, i.e. 7 output proteins as rows and 276 faulty conditions as columns.</w:delText>
        </w:r>
      </w:del>
    </w:p>
    <w:p w:rsidR="008A4696" w:rsidDel="00E35273" w:rsidRDefault="00E94144" w:rsidP="008A4696">
      <w:pPr>
        <w:ind w:left="720"/>
        <w:jc w:val="both"/>
        <w:rPr>
          <w:del w:id="367" w:author="Abhisek Karmakar" w:date="2018-03-11T01:07:00Z"/>
          <w:bCs/>
        </w:rPr>
      </w:pPr>
      <w:del w:id="368" w:author="Abhisek Karmakar" w:date="2018-03-11T01:07:00Z">
        <w:r w:rsidDel="00E35273">
          <w:rPr>
            <w:bCs/>
          </w:rPr>
          <w:delText xml:space="preserve">If required, we can consider three faults at a time, in which case the total number of faulty combinations would be </w:delText>
        </w:r>
        <w:r w:rsidRPr="00E94144" w:rsidDel="00E35273">
          <w:rPr>
            <w:bCs/>
            <w:vertAlign w:val="superscript"/>
          </w:rPr>
          <w:delText>24</w:delText>
        </w:r>
        <w:r w:rsidDel="00E35273">
          <w:rPr>
            <w:bCs/>
          </w:rPr>
          <w:delText>C</w:delText>
        </w:r>
        <w:r w:rsidRPr="00E94144" w:rsidDel="00E35273">
          <w:rPr>
            <w:bCs/>
            <w:vertAlign w:val="subscript"/>
          </w:rPr>
          <w:delText>3</w:delText>
        </w:r>
        <w:r w:rsidDel="00E35273">
          <w:rPr>
            <w:bCs/>
          </w:rPr>
          <w:delText xml:space="preserve">=2024, which is </w:delText>
        </w:r>
        <w:r w:rsidR="008A4696" w:rsidDel="00E35273">
          <w:rPr>
            <w:bCs/>
          </w:rPr>
          <w:delText xml:space="preserve">relatively large, considering that it will be the number of columns in the </w:delText>
        </w:r>
        <w:r w:rsidR="00E810AA" w:rsidDel="00E35273">
          <w:rPr>
            <w:bCs/>
          </w:rPr>
          <w:delText>DataFrame</w:delText>
        </w:r>
        <w:r w:rsidR="008A4696" w:rsidDel="00E35273">
          <w:rPr>
            <w:bCs/>
          </w:rPr>
          <w:delText>. If we have the computing ability and time, we can work on any scenario of multiple-fault network.</w:delText>
        </w:r>
      </w:del>
    </w:p>
    <w:p w:rsidR="008A4696" w:rsidDel="00E35273" w:rsidRDefault="008A4696" w:rsidP="00E94144">
      <w:pPr>
        <w:ind w:left="720"/>
        <w:jc w:val="both"/>
        <w:rPr>
          <w:del w:id="369" w:author="Abhisek Karmakar" w:date="2018-03-11T01:07:00Z"/>
          <w:bCs/>
        </w:rPr>
      </w:pPr>
      <w:del w:id="370" w:author="Abhisek Karmakar" w:date="2018-03-11T01:07:00Z">
        <w:r w:rsidDel="00E35273">
          <w:rPr>
            <w:bCs/>
          </w:rPr>
          <w:delText>In the end, we will classify these faults as well as to group them into their corresponding types.</w:delText>
        </w:r>
      </w:del>
    </w:p>
    <w:p w:rsidR="00374B44" w:rsidRDefault="00E35273" w:rsidP="00374B44">
      <w:pPr>
        <w:ind w:left="720"/>
        <w:jc w:val="both"/>
        <w:rPr>
          <w:ins w:id="371" w:author="Abhisek Karmakar" w:date="2018-03-11T10:49:00Z"/>
          <w:bCs/>
        </w:rPr>
        <w:pPrChange w:id="372" w:author="Abhisek Karmakar" w:date="2018-03-11T10:49:00Z">
          <w:pPr>
            <w:ind w:left="720"/>
            <w:jc w:val="both"/>
          </w:pPr>
        </w:pPrChange>
      </w:pPr>
      <w:ins w:id="373" w:author="Abhisek Karmakar" w:date="2018-03-11T01:07:00Z">
        <w:r>
          <w:rPr>
            <w:bCs/>
          </w:rPr>
          <w:t xml:space="preserve">We have created a double fault scenario in which </w:t>
        </w:r>
      </w:ins>
      <w:ins w:id="374" w:author="Abhisek Karmakar" w:date="2018-03-11T10:48:00Z">
        <w:r w:rsidR="00374B44">
          <w:rPr>
            <w:bCs/>
          </w:rPr>
          <w:t xml:space="preserve">we are applying two faults </w:t>
        </w:r>
      </w:ins>
      <w:ins w:id="375" w:author="Abhisek Karmakar" w:date="2018-03-11T10:49:00Z">
        <w:r w:rsidR="00374B44">
          <w:rPr>
            <w:bCs/>
          </w:rPr>
          <w:t>at a time</w:t>
        </w:r>
      </w:ins>
      <w:ins w:id="376" w:author="Abhisek Karmakar" w:date="2018-03-11T10:48:00Z">
        <w:r w:rsidR="00374B44">
          <w:rPr>
            <w:bCs/>
          </w:rPr>
          <w:t>.</w:t>
        </w:r>
      </w:ins>
      <w:ins w:id="377" w:author="Abhisek Karmakar" w:date="2018-03-11T10:49:00Z">
        <w:r w:rsidR="00374B44">
          <w:rPr>
            <w:bCs/>
          </w:rPr>
          <w:t xml:space="preserve"> </w:t>
        </w:r>
      </w:ins>
    </w:p>
    <w:p w:rsidR="00374B44" w:rsidRDefault="00374B44" w:rsidP="00374B44">
      <w:pPr>
        <w:ind w:left="720"/>
        <w:jc w:val="both"/>
        <w:rPr>
          <w:ins w:id="378" w:author="Abhisek Karmakar" w:date="2018-03-11T10:52:00Z"/>
          <w:bCs/>
        </w:rPr>
      </w:pPr>
      <w:ins w:id="379" w:author="Abhisek Karmakar" w:date="2018-03-11T10:49:00Z">
        <w:r>
          <w:rPr>
            <w:bCs/>
          </w:rPr>
          <w:t xml:space="preserve">There are 24 nodes and considering 2 faults, the total number of combinations are </w:t>
        </w:r>
        <w:r w:rsidRPr="00374B44">
          <w:rPr>
            <w:bCs/>
            <w:vertAlign w:val="superscript"/>
            <w:rPrChange w:id="380" w:author="Abhisek Karmakar" w:date="2018-03-11T10:50:00Z">
              <w:rPr>
                <w:bCs/>
              </w:rPr>
            </w:rPrChange>
          </w:rPr>
          <w:t>24</w:t>
        </w:r>
        <w:r>
          <w:rPr>
            <w:bCs/>
          </w:rPr>
          <w:t>C</w:t>
        </w:r>
        <w:r w:rsidRPr="00374B44">
          <w:rPr>
            <w:bCs/>
            <w:vertAlign w:val="subscript"/>
            <w:rPrChange w:id="381" w:author="Abhisek Karmakar" w:date="2018-03-11T10:50:00Z">
              <w:rPr>
                <w:bCs/>
              </w:rPr>
            </w:rPrChange>
          </w:rPr>
          <w:t>2</w:t>
        </w:r>
        <w:r>
          <w:rPr>
            <w:bCs/>
          </w:rPr>
          <w:t xml:space="preserve"> =</w:t>
        </w:r>
      </w:ins>
      <w:ins w:id="382" w:author="Abhisek Karmakar" w:date="2018-03-11T10:50:00Z">
        <w:r>
          <w:rPr>
            <w:bCs/>
          </w:rPr>
          <w:t xml:space="preserve"> 276. Thus the dimensions of the output </w:t>
        </w:r>
      </w:ins>
      <w:ins w:id="383" w:author="Abhisek Karmakar" w:date="2018-03-11T10:51:00Z">
        <w:r>
          <w:rPr>
            <w:bCs/>
          </w:rPr>
          <w:t xml:space="preserve">DataFrame would be </w:t>
        </w:r>
      </w:ins>
      <w:ins w:id="384" w:author="Abhisek Karmakar" w:date="2018-03-11T10:52:00Z">
        <w:r>
          <w:rPr>
            <w:bCs/>
          </w:rPr>
          <w:t>7×276, i.e. 7 output proteins as rows and 276 faulty conditions as columns.</w:t>
        </w:r>
      </w:ins>
    </w:p>
    <w:p w:rsidR="00374B44" w:rsidRDefault="00374B44" w:rsidP="00374B44">
      <w:pPr>
        <w:ind w:left="720"/>
        <w:jc w:val="both"/>
        <w:rPr>
          <w:ins w:id="385" w:author="Abhisek Karmakar" w:date="2018-03-11T10:52:00Z"/>
          <w:bCs/>
        </w:rPr>
        <w:pPrChange w:id="386" w:author="Abhisek Karmakar" w:date="2018-03-11T10:49:00Z">
          <w:pPr>
            <w:ind w:left="720"/>
            <w:jc w:val="both"/>
          </w:pPr>
        </w:pPrChange>
      </w:pPr>
    </w:p>
    <w:p w:rsidR="00374B44" w:rsidRDefault="00374B44" w:rsidP="00374B44">
      <w:pPr>
        <w:ind w:left="720"/>
        <w:jc w:val="both"/>
        <w:rPr>
          <w:ins w:id="387" w:author="Abhisek Karmakar" w:date="2018-03-11T10:52:00Z"/>
          <w:bCs/>
        </w:rPr>
        <w:pPrChange w:id="388" w:author="Abhisek Karmakar" w:date="2018-03-11T10:49:00Z">
          <w:pPr>
            <w:ind w:left="720"/>
            <w:jc w:val="both"/>
          </w:pPr>
        </w:pPrChange>
      </w:pPr>
      <w:ins w:id="389" w:author="Abhisek Karmakar" w:date="2018-03-11T10:52:00Z">
        <w:r>
          <w:rPr>
            <w:bCs/>
          </w:rPr>
          <w:t>Now, we have created a triple fault scenario in which we are applying three faults at a time.</w:t>
        </w:r>
      </w:ins>
    </w:p>
    <w:p w:rsidR="00374B44" w:rsidRDefault="00374B44" w:rsidP="00374B44">
      <w:pPr>
        <w:ind w:left="720"/>
        <w:jc w:val="both"/>
        <w:rPr>
          <w:ins w:id="390" w:author="Abhisek Karmakar" w:date="2018-03-11T10:54:00Z"/>
          <w:bCs/>
        </w:rPr>
        <w:pPrChange w:id="391" w:author="Abhisek Karmakar" w:date="2018-03-11T10:49:00Z">
          <w:pPr>
            <w:ind w:left="720"/>
            <w:jc w:val="both"/>
          </w:pPr>
        </w:pPrChange>
      </w:pPr>
      <w:ins w:id="392" w:author="Abhisek Karmakar" w:date="2018-03-11T10:53:00Z">
        <w:r>
          <w:rPr>
            <w:bCs/>
          </w:rPr>
          <w:t xml:space="preserve">Considering that, </w:t>
        </w:r>
      </w:ins>
      <w:ins w:id="393" w:author="Abhisek Karmakar" w:date="2018-03-11T10:50:00Z">
        <w:r>
          <w:rPr>
            <w:bCs/>
          </w:rPr>
          <w:t xml:space="preserve">the total number of combinations would be </w:t>
        </w:r>
        <w:r w:rsidRPr="00374B44">
          <w:rPr>
            <w:bCs/>
            <w:vertAlign w:val="superscript"/>
            <w:rPrChange w:id="394" w:author="Abhisek Karmakar" w:date="2018-03-11T10:54:00Z">
              <w:rPr>
                <w:bCs/>
              </w:rPr>
            </w:rPrChange>
          </w:rPr>
          <w:t>24</w:t>
        </w:r>
        <w:r>
          <w:rPr>
            <w:bCs/>
          </w:rPr>
          <w:t>C</w:t>
        </w:r>
        <w:r w:rsidRPr="00374B44">
          <w:rPr>
            <w:bCs/>
            <w:vertAlign w:val="subscript"/>
            <w:rPrChange w:id="395" w:author="Abhisek Karmakar" w:date="2018-03-11T10:54:00Z">
              <w:rPr>
                <w:bCs/>
              </w:rPr>
            </w:rPrChange>
          </w:rPr>
          <w:t>3</w:t>
        </w:r>
        <w:r>
          <w:rPr>
            <w:bCs/>
          </w:rPr>
          <w:t xml:space="preserve"> = </w:t>
        </w:r>
      </w:ins>
      <w:ins w:id="396" w:author="Abhisek Karmakar" w:date="2018-03-11T10:54:00Z">
        <w:r>
          <w:rPr>
            <w:bCs/>
          </w:rPr>
          <w:t>2024 which is relatively large and will take much more computation time.</w:t>
        </w:r>
      </w:ins>
    </w:p>
    <w:p w:rsidR="00374B44" w:rsidRDefault="00374B44" w:rsidP="00374B44">
      <w:pPr>
        <w:ind w:left="720"/>
        <w:jc w:val="both"/>
        <w:rPr>
          <w:ins w:id="397" w:author="Abhisek Karmakar" w:date="2018-03-11T10:54:00Z"/>
          <w:bCs/>
        </w:rPr>
        <w:pPrChange w:id="398" w:author="Abhisek Karmakar" w:date="2018-03-11T10:49:00Z">
          <w:pPr>
            <w:ind w:left="720"/>
            <w:jc w:val="both"/>
          </w:pPr>
        </w:pPrChange>
      </w:pPr>
    </w:p>
    <w:p w:rsidR="008A4696" w:rsidRDefault="00374B44" w:rsidP="00374B44">
      <w:pPr>
        <w:ind w:left="720"/>
        <w:jc w:val="both"/>
        <w:rPr>
          <w:bCs/>
        </w:rPr>
        <w:pPrChange w:id="399" w:author="Abhisek Karmakar" w:date="2018-03-11T10:49:00Z">
          <w:pPr>
            <w:ind w:left="720"/>
            <w:jc w:val="both"/>
          </w:pPr>
        </w:pPrChange>
      </w:pPr>
      <w:ins w:id="400" w:author="Abhisek Karmakar" w:date="2018-03-11T10:50:00Z">
        <w:r>
          <w:rPr>
            <w:bCs/>
          </w:rPr>
          <w:t xml:space="preserve"> </w:t>
        </w:r>
      </w:ins>
      <w:ins w:id="401" w:author="Abhisek Karmakar" w:date="2018-03-11T10:48:00Z">
        <w:r>
          <w:rPr>
            <w:bCs/>
          </w:rPr>
          <w:t xml:space="preserve"> </w:t>
        </w:r>
      </w:ins>
    </w:p>
    <w:p w:rsidR="008A4696" w:rsidRDefault="008A4696" w:rsidP="00E94144">
      <w:pPr>
        <w:ind w:left="720"/>
        <w:jc w:val="both"/>
        <w:rPr>
          <w:bCs/>
        </w:rPr>
      </w:pPr>
    </w:p>
    <w:p w:rsidR="008A4696" w:rsidRDefault="008A4696" w:rsidP="008A4696">
      <w:pPr>
        <w:pStyle w:val="ListParagraph"/>
        <w:numPr>
          <w:ilvl w:val="2"/>
          <w:numId w:val="4"/>
        </w:numPr>
        <w:jc w:val="both"/>
        <w:rPr>
          <w:b/>
          <w:bCs/>
        </w:rPr>
      </w:pPr>
      <w:r>
        <w:rPr>
          <w:b/>
          <w:bCs/>
        </w:rPr>
        <w:t>Drug Combination Application</w:t>
      </w:r>
    </w:p>
    <w:p w:rsidR="008A4696" w:rsidRDefault="008A4696" w:rsidP="008A4696">
      <w:pPr>
        <w:ind w:left="360"/>
        <w:jc w:val="both"/>
        <w:rPr>
          <w:b/>
          <w:bCs/>
        </w:rPr>
      </w:pPr>
    </w:p>
    <w:p w:rsidR="008A4696" w:rsidRDefault="008A4696" w:rsidP="008A4696">
      <w:pPr>
        <w:pStyle w:val="ListParagraph"/>
        <w:numPr>
          <w:ilvl w:val="3"/>
          <w:numId w:val="4"/>
        </w:numPr>
        <w:jc w:val="both"/>
        <w:rPr>
          <w:b/>
          <w:bCs/>
        </w:rPr>
      </w:pPr>
      <w:r>
        <w:rPr>
          <w:b/>
          <w:bCs/>
        </w:rPr>
        <w:t xml:space="preserve"> Single Fault Scenario</w:t>
      </w:r>
    </w:p>
    <w:p w:rsidR="008A4696" w:rsidRDefault="008A4696" w:rsidP="008A4696">
      <w:pPr>
        <w:ind w:left="360"/>
        <w:jc w:val="both"/>
        <w:rPr>
          <w:b/>
          <w:bCs/>
        </w:rPr>
      </w:pPr>
    </w:p>
    <w:p w:rsidR="008A4696" w:rsidRDefault="00D7073C" w:rsidP="008A4696">
      <w:pPr>
        <w:ind w:left="720"/>
        <w:jc w:val="both"/>
        <w:rPr>
          <w:bCs/>
        </w:rPr>
      </w:pPr>
      <w:r>
        <w:rPr>
          <w:bCs/>
        </w:rPr>
        <w:t>Say, we have four drugs, and we know where in the Boolean Network they usually interfere. Here is how a drugs works in accordance with pathway logic:</w:t>
      </w:r>
    </w:p>
    <w:p w:rsidR="00D7073C" w:rsidRDefault="00D7073C" w:rsidP="008A4696">
      <w:pPr>
        <w:ind w:left="720"/>
        <w:jc w:val="both"/>
        <w:rPr>
          <w:bCs/>
        </w:rPr>
      </w:pPr>
    </w:p>
    <w:p w:rsidR="00D7073C" w:rsidRDefault="00D7073C" w:rsidP="00D7073C">
      <w:pPr>
        <w:ind w:left="1440"/>
        <w:jc w:val="both"/>
        <w:rPr>
          <w:bCs/>
        </w:rPr>
      </w:pPr>
      <w:r>
        <w:rPr>
          <w:bCs/>
        </w:rPr>
        <w:t>For example, let’s consider a stuck-at-1 fault</w:t>
      </w:r>
      <w:r w:rsidR="00B10D89" w:rsidRPr="00EB2B09">
        <w:rPr>
          <w:vertAlign w:val="superscript"/>
        </w:rPr>
        <w:t xml:space="preserve"> [1]</w:t>
      </w:r>
      <w:r>
        <w:rPr>
          <w:bCs/>
        </w:rPr>
        <w:t xml:space="preserve"> in the network, meaning the gate is conveying the value 1 to the following nodes no matter what the function and input values are for that particular node.</w:t>
      </w:r>
      <w:r w:rsidR="00F6696B">
        <w:rPr>
          <w:bCs/>
        </w:rPr>
        <w:t xml:space="preserve"> If we apply a drug, i.e. the logical value of drug is 1, and pass it through an inverter to an AND gate, whose other input is the faulty path itself, the inverted value of the drug, i.e. 0, will generate the value 0 from the AND gate, thus changing the value of that particular signal. In simple words, the drug inhibits the effect of the faulty protein.</w:t>
      </w:r>
    </w:p>
    <w:p w:rsidR="00F6696B" w:rsidRDefault="00F6696B" w:rsidP="00F6696B">
      <w:pPr>
        <w:jc w:val="both"/>
        <w:rPr>
          <w:bCs/>
        </w:rPr>
      </w:pPr>
    </w:p>
    <w:p w:rsidR="00F6696B" w:rsidRDefault="00F6696B" w:rsidP="00F6696B">
      <w:pPr>
        <w:ind w:left="720"/>
        <w:jc w:val="both"/>
        <w:rPr>
          <w:bCs/>
        </w:rPr>
      </w:pPr>
      <w:r>
        <w:rPr>
          <w:bCs/>
        </w:rPr>
        <w:t>Now, in our case, there are 24 potential faults, and 4 drugs. So, for each faulty node, there is going to be 2</w:t>
      </w:r>
      <w:r>
        <w:rPr>
          <w:bCs/>
          <w:vertAlign w:val="superscript"/>
        </w:rPr>
        <w:t>4</w:t>
      </w:r>
      <w:r>
        <w:rPr>
          <w:bCs/>
        </w:rPr>
        <w:t>=16 drug combination that we can use to generate the output vectors and observe how they change in contrast to the faulty output, and how close they are to the non-proliferative output (0000000) and how far they are from the proliferative output (1111111).</w:t>
      </w:r>
    </w:p>
    <w:p w:rsidR="00F6696B" w:rsidRDefault="00F6696B" w:rsidP="00F6696B">
      <w:pPr>
        <w:ind w:left="720"/>
        <w:jc w:val="both"/>
        <w:rPr>
          <w:bCs/>
        </w:rPr>
      </w:pPr>
    </w:p>
    <w:p w:rsidR="00F6696B" w:rsidRDefault="00F6696B" w:rsidP="00F6696B">
      <w:pPr>
        <w:pStyle w:val="ListParagraph"/>
        <w:numPr>
          <w:ilvl w:val="3"/>
          <w:numId w:val="4"/>
        </w:numPr>
        <w:jc w:val="both"/>
        <w:rPr>
          <w:b/>
          <w:bCs/>
        </w:rPr>
      </w:pPr>
      <w:r>
        <w:rPr>
          <w:b/>
          <w:bCs/>
        </w:rPr>
        <w:t xml:space="preserve"> Multiple Fault Scenario</w:t>
      </w:r>
    </w:p>
    <w:p w:rsidR="00F6696B" w:rsidRDefault="00F6696B" w:rsidP="00F6696B">
      <w:pPr>
        <w:ind w:left="360"/>
        <w:jc w:val="both"/>
        <w:rPr>
          <w:b/>
          <w:bCs/>
        </w:rPr>
      </w:pPr>
    </w:p>
    <w:p w:rsidR="00F6696B" w:rsidRDefault="00F6696B" w:rsidP="00F6696B">
      <w:pPr>
        <w:ind w:left="720"/>
        <w:jc w:val="both"/>
        <w:rPr>
          <w:bCs/>
        </w:rPr>
      </w:pPr>
      <w:r>
        <w:rPr>
          <w:bCs/>
        </w:rPr>
        <w:t>In the previous section, we considered only one fault at a given time. Here, we will consider at least two faults. So, the number of rows, i.e. drug combinations will be 16 (assuming four drugs in the vector), and the number of columns is going to be, as we found out in the previous module, 276.</w:t>
      </w:r>
    </w:p>
    <w:p w:rsidR="00F6696B" w:rsidRDefault="00F6696B" w:rsidP="00F6696B">
      <w:pPr>
        <w:ind w:left="720"/>
        <w:jc w:val="both"/>
        <w:rPr>
          <w:bCs/>
        </w:rPr>
      </w:pPr>
    </w:p>
    <w:p w:rsidR="00F6696B" w:rsidRDefault="00F6696B" w:rsidP="00F6696B">
      <w:pPr>
        <w:ind w:left="720"/>
        <w:jc w:val="both"/>
        <w:rPr>
          <w:bCs/>
        </w:rPr>
      </w:pPr>
      <w:r>
        <w:rPr>
          <w:bCs/>
        </w:rPr>
        <w:t>Again, we can increase the number of faults if we have the computing time.</w:t>
      </w:r>
    </w:p>
    <w:p w:rsidR="00F6696B" w:rsidRDefault="00F6696B" w:rsidP="00F6696B">
      <w:pPr>
        <w:ind w:left="720"/>
        <w:jc w:val="both"/>
        <w:rPr>
          <w:bCs/>
        </w:rPr>
      </w:pPr>
    </w:p>
    <w:p w:rsidR="00F6696B" w:rsidRDefault="006D3B30" w:rsidP="006D3B30">
      <w:pPr>
        <w:pStyle w:val="ListParagraph"/>
        <w:numPr>
          <w:ilvl w:val="3"/>
          <w:numId w:val="4"/>
        </w:numPr>
        <w:jc w:val="both"/>
        <w:rPr>
          <w:b/>
          <w:bCs/>
        </w:rPr>
      </w:pPr>
      <w:r>
        <w:rPr>
          <w:b/>
          <w:bCs/>
        </w:rPr>
        <w:t xml:space="preserve"> Visualization of Effect of Drug Combination</w:t>
      </w:r>
    </w:p>
    <w:p w:rsidR="006D3B30" w:rsidRDefault="006D3B30" w:rsidP="006D3B30">
      <w:pPr>
        <w:ind w:left="360"/>
        <w:jc w:val="both"/>
        <w:rPr>
          <w:b/>
          <w:bCs/>
        </w:rPr>
      </w:pPr>
    </w:p>
    <w:p w:rsidR="006D3B30" w:rsidRDefault="006D3B30" w:rsidP="006D3B30">
      <w:pPr>
        <w:ind w:left="720"/>
        <w:jc w:val="both"/>
        <w:rPr>
          <w:bCs/>
        </w:rPr>
      </w:pPr>
      <w:r>
        <w:rPr>
          <w:bCs/>
        </w:rPr>
        <w:t xml:space="preserve">Since, we have 7 output bits in the output vector, and say, for example, that a particular output is 1111111, this does not mean that the output is 127. The output vector doesn’t convey a value, but the states of the output proteins in that particular input and faulty condition. </w:t>
      </w:r>
    </w:p>
    <w:p w:rsidR="006D3B30" w:rsidRDefault="006D3B30" w:rsidP="006D3B30">
      <w:pPr>
        <w:ind w:left="720"/>
        <w:jc w:val="both"/>
        <w:rPr>
          <w:bCs/>
        </w:rPr>
      </w:pPr>
      <w:r>
        <w:rPr>
          <w:bCs/>
        </w:rPr>
        <w:t>Out of the seven outputs, 4 are transcription factors, which finally trigger the proliferation if required, and the rest are residual proteins. So, we have to separate the output vector into two parts and develop an expression that converts each of them into a meaningful number.</w:t>
      </w:r>
    </w:p>
    <w:p w:rsidR="006D3B30" w:rsidRDefault="006D3B30" w:rsidP="006D3B30">
      <w:pPr>
        <w:ind w:left="720"/>
        <w:jc w:val="both"/>
        <w:rPr>
          <w:bCs/>
        </w:rPr>
      </w:pPr>
    </w:p>
    <w:p w:rsidR="006D3B30" w:rsidRPr="006D3B30" w:rsidRDefault="006D3B30" w:rsidP="006D3B30">
      <w:pPr>
        <w:ind w:left="2160"/>
        <w:rPr>
          <w:bCs/>
        </w:rPr>
      </w:pPr>
      <w:r>
        <w:rPr>
          <w:bCs/>
        </w:rPr>
        <w:t>Let, o</w:t>
      </w:r>
      <w:r w:rsidRPr="006D3B30">
        <w:rPr>
          <w:bCs/>
        </w:rPr>
        <w:t>utput = [a,b,c,d,e,f ,g]</w:t>
      </w:r>
    </w:p>
    <w:p w:rsidR="006D3B30" w:rsidRPr="006D3B30" w:rsidRDefault="006D3B30" w:rsidP="006D3B30">
      <w:pPr>
        <w:ind w:left="2160"/>
        <w:rPr>
          <w:bCs/>
        </w:rPr>
      </w:pPr>
      <w:r w:rsidRPr="006D3B30">
        <w:rPr>
          <w:bCs/>
        </w:rPr>
        <w:t>F =a+b+c+d</w:t>
      </w:r>
    </w:p>
    <w:p w:rsidR="006D3B30" w:rsidRPr="006D3B30" w:rsidRDefault="006D3B30" w:rsidP="006D3B30">
      <w:pPr>
        <w:ind w:left="2160"/>
        <w:rPr>
          <w:bCs/>
        </w:rPr>
      </w:pPr>
      <w:r w:rsidRPr="006D3B30">
        <w:rPr>
          <w:bCs/>
        </w:rPr>
        <w:t>S = e+f +g</w:t>
      </w:r>
    </w:p>
    <w:p w:rsidR="006D3B30" w:rsidRPr="006D3B30" w:rsidRDefault="006D3B30" w:rsidP="006D3B30">
      <w:pPr>
        <w:ind w:left="2160"/>
        <w:rPr>
          <w:bCs/>
        </w:rPr>
      </w:pPr>
      <w:r w:rsidRPr="006D3B30">
        <w:rPr>
          <w:bCs/>
        </w:rPr>
        <w:t>P=F×S</w:t>
      </w:r>
    </w:p>
    <w:p w:rsidR="006D3B30" w:rsidRPr="006D3B30" w:rsidRDefault="006D3B30" w:rsidP="006D3B30">
      <w:pPr>
        <w:ind w:left="2160"/>
        <w:rPr>
          <w:bCs/>
        </w:rPr>
      </w:pPr>
      <w:r w:rsidRPr="006D3B30">
        <w:rPr>
          <w:bCs/>
        </w:rPr>
        <w:t>S=F+S</w:t>
      </w:r>
    </w:p>
    <w:p w:rsidR="006D3B30" w:rsidRDefault="004464A9" w:rsidP="006D3B30">
      <w:pPr>
        <w:ind w:left="2160"/>
        <w:rPr>
          <w:bCs/>
        </w:rPr>
      </w:pPr>
      <w:r w:rsidRPr="004464A9">
        <w:rPr>
          <w:bCs/>
          <w:i/>
        </w:rPr>
        <w:t>f</w:t>
      </w:r>
      <w:r>
        <w:rPr>
          <w:bCs/>
        </w:rPr>
        <w:t>(Output)=</w:t>
      </w:r>
      <w:r>
        <w:rPr>
          <w:bCs/>
          <w:i/>
        </w:rPr>
        <w:t>z</w:t>
      </w:r>
      <w:r>
        <w:rPr>
          <w:bCs/>
        </w:rPr>
        <w:t>P+(1−</w:t>
      </w:r>
      <w:r w:rsidRPr="004464A9">
        <w:rPr>
          <w:bCs/>
          <w:i/>
        </w:rPr>
        <w:t>z</w:t>
      </w:r>
      <w:r w:rsidR="006D3B30" w:rsidRPr="006D3B30">
        <w:rPr>
          <w:bCs/>
        </w:rPr>
        <w:t>)S,</w:t>
      </w:r>
    </w:p>
    <w:p w:rsidR="006D3B30" w:rsidRDefault="006D3B30" w:rsidP="006D3B30">
      <w:pPr>
        <w:rPr>
          <w:bCs/>
        </w:rPr>
      </w:pPr>
    </w:p>
    <w:p w:rsidR="006D3B30" w:rsidRDefault="006D3B30" w:rsidP="006D3B30">
      <w:pPr>
        <w:ind w:left="720"/>
        <w:rPr>
          <w:bCs/>
        </w:rPr>
      </w:pPr>
      <w:r>
        <w:rPr>
          <w:bCs/>
        </w:rPr>
        <w:t xml:space="preserve">Choosing the value of </w:t>
      </w:r>
      <w:r w:rsidR="004464A9">
        <w:rPr>
          <w:bCs/>
          <w:i/>
        </w:rPr>
        <w:t>z</w:t>
      </w:r>
      <w:r>
        <w:rPr>
          <w:bCs/>
        </w:rPr>
        <w:t xml:space="preserve"> is important as it will result in the difference between the outputs of the application itself.</w:t>
      </w:r>
    </w:p>
    <w:p w:rsidR="006D3B30" w:rsidRDefault="006D3B30" w:rsidP="006D3B30">
      <w:pPr>
        <w:ind w:left="720"/>
        <w:rPr>
          <w:bCs/>
        </w:rPr>
      </w:pPr>
    </w:p>
    <w:p w:rsidR="004464A9" w:rsidRDefault="006D3B30" w:rsidP="004464A9">
      <w:pPr>
        <w:ind w:left="720"/>
        <w:jc w:val="both"/>
        <w:rPr>
          <w:bCs/>
        </w:rPr>
      </w:pPr>
      <w:r>
        <w:rPr>
          <w:bCs/>
        </w:rPr>
        <w:t xml:space="preserve">Now, for visualizing the </w:t>
      </w:r>
      <w:r w:rsidR="004464A9">
        <w:rPr>
          <w:bCs/>
        </w:rPr>
        <w:t xml:space="preserve">results, the closest the value of </w:t>
      </w:r>
      <w:r w:rsidR="004464A9" w:rsidRPr="004464A9">
        <w:rPr>
          <w:b/>
          <w:bCs/>
          <w:i/>
        </w:rPr>
        <w:t>f</w:t>
      </w:r>
      <w:r w:rsidR="004464A9">
        <w:rPr>
          <w:bCs/>
          <w:i/>
        </w:rPr>
        <w:t xml:space="preserve"> </w:t>
      </w:r>
      <w:r w:rsidR="004464A9">
        <w:rPr>
          <w:bCs/>
        </w:rPr>
        <w:t xml:space="preserve">is to zero, the greener it will be displayed in the table. The far it gets from zero, the redder it will appear. In the end, the row, i.e. the combination of drugs, with the most number of values closer to zero (the most greenish number of entries), will be the optimum therapy if the fault location is unknown. </w:t>
      </w:r>
    </w:p>
    <w:p w:rsidR="004464A9" w:rsidRDefault="004464A9" w:rsidP="004464A9">
      <w:pPr>
        <w:ind w:left="720"/>
        <w:jc w:val="both"/>
        <w:rPr>
          <w:bCs/>
        </w:rPr>
      </w:pPr>
      <w:r>
        <w:rPr>
          <w:bCs/>
        </w:rPr>
        <w:t xml:space="preserve">In the location in known, we would isolate that particular column from the </w:t>
      </w:r>
      <w:r w:rsidR="00E810AA">
        <w:rPr>
          <w:bCs/>
        </w:rPr>
        <w:t>Data</w:t>
      </w:r>
      <w:r w:rsidR="00A86E4D">
        <w:rPr>
          <w:bCs/>
        </w:rPr>
        <w:t xml:space="preserve"> </w:t>
      </w:r>
      <w:r w:rsidR="00E810AA">
        <w:rPr>
          <w:bCs/>
        </w:rPr>
        <w:t>Frame</w:t>
      </w:r>
      <w:r>
        <w:rPr>
          <w:bCs/>
        </w:rPr>
        <w:t>, and look for the greenest entry, and the corresponding drug combination will be the optimum therapy.</w:t>
      </w:r>
    </w:p>
    <w:p w:rsidR="00CF485C" w:rsidRDefault="00CF485C" w:rsidP="004464A9">
      <w:pPr>
        <w:ind w:left="720"/>
        <w:jc w:val="both"/>
        <w:rPr>
          <w:bCs/>
        </w:rPr>
      </w:pPr>
    </w:p>
    <w:p w:rsidR="00CF485C" w:rsidRDefault="00CF485C" w:rsidP="004464A9">
      <w:pPr>
        <w:ind w:left="720"/>
        <w:jc w:val="both"/>
        <w:rPr>
          <w:bCs/>
        </w:rPr>
      </w:pPr>
    </w:p>
    <w:p w:rsidR="00CF485C" w:rsidDel="00DE01F3" w:rsidRDefault="00DE01F3" w:rsidP="00DE01F3">
      <w:pPr>
        <w:pStyle w:val="ListParagraph"/>
        <w:numPr>
          <w:ilvl w:val="2"/>
          <w:numId w:val="4"/>
        </w:numPr>
        <w:rPr>
          <w:del w:id="402" w:author="Abhisek Karmakar" w:date="2018-03-11T11:11:00Z"/>
          <w:b/>
        </w:rPr>
        <w:pPrChange w:id="403" w:author="Abhisek Karmakar" w:date="2018-03-11T11:12:00Z">
          <w:pPr>
            <w:ind w:left="720"/>
            <w:jc w:val="both"/>
          </w:pPr>
        </w:pPrChange>
      </w:pPr>
      <w:ins w:id="404" w:author="Abhisek Karmakar" w:date="2018-03-11T11:13:00Z">
        <w:r>
          <w:rPr>
            <w:b/>
          </w:rPr>
          <w:t>Search for more efficient drug points</w:t>
        </w:r>
      </w:ins>
    </w:p>
    <w:p w:rsidR="00DE01F3" w:rsidRPr="00DE01F3" w:rsidRDefault="00DE01F3" w:rsidP="00DE01F3">
      <w:pPr>
        <w:pStyle w:val="ListParagraph"/>
        <w:numPr>
          <w:ilvl w:val="2"/>
          <w:numId w:val="4"/>
        </w:numPr>
        <w:rPr>
          <w:ins w:id="405" w:author="Abhisek Karmakar" w:date="2018-03-11T11:13:00Z"/>
          <w:b/>
          <w:rPrChange w:id="406" w:author="Abhisek Karmakar" w:date="2018-03-11T11:12:00Z">
            <w:rPr>
              <w:ins w:id="407" w:author="Abhisek Karmakar" w:date="2018-03-11T11:13:00Z"/>
              <w:bCs/>
            </w:rPr>
          </w:rPrChange>
        </w:rPr>
        <w:pPrChange w:id="408" w:author="Abhisek Karmakar" w:date="2018-03-11T11:12:00Z">
          <w:pPr>
            <w:ind w:left="720"/>
            <w:jc w:val="both"/>
          </w:pPr>
        </w:pPrChange>
      </w:pPr>
    </w:p>
    <w:p w:rsidR="00F6554C" w:rsidRDefault="00F6554C" w:rsidP="00DE01F3">
      <w:pPr>
        <w:pStyle w:val="ListParagraph"/>
        <w:ind w:left="1080"/>
        <w:rPr>
          <w:ins w:id="409" w:author="Abhisek Karmakar" w:date="2018-03-11T11:13:00Z"/>
          <w:bCs/>
        </w:rPr>
        <w:pPrChange w:id="410" w:author="Abhisek Karmakar" w:date="2018-03-11T11:13:00Z">
          <w:pPr>
            <w:ind w:left="720"/>
            <w:jc w:val="both"/>
          </w:pPr>
        </w:pPrChange>
      </w:pPr>
    </w:p>
    <w:p w:rsidR="00DE01F3" w:rsidRDefault="00DE01F3" w:rsidP="00DE01F3">
      <w:pPr>
        <w:pStyle w:val="ListParagraph"/>
        <w:numPr>
          <w:ilvl w:val="3"/>
          <w:numId w:val="4"/>
        </w:numPr>
        <w:rPr>
          <w:ins w:id="411" w:author="Abhisek Karmakar" w:date="2018-03-11T11:14:00Z"/>
          <w:b/>
        </w:rPr>
        <w:pPrChange w:id="412" w:author="Abhisek Karmakar" w:date="2018-03-11T11:14:00Z">
          <w:pPr>
            <w:ind w:left="720"/>
            <w:jc w:val="both"/>
          </w:pPr>
        </w:pPrChange>
      </w:pPr>
      <w:ins w:id="413" w:author="Abhisek Karmakar" w:date="2018-03-11T11:14:00Z">
        <w:r>
          <w:rPr>
            <w:b/>
          </w:rPr>
          <w:t xml:space="preserve"> Simulation of bimodal drugs on single faults</w:t>
        </w:r>
      </w:ins>
    </w:p>
    <w:p w:rsidR="00DE01F3" w:rsidRDefault="00DE01F3" w:rsidP="00DE01F3">
      <w:pPr>
        <w:pStyle w:val="ListParagraph"/>
        <w:ind w:left="1080"/>
        <w:rPr>
          <w:ins w:id="414" w:author="Abhisek Karmakar" w:date="2018-03-11T11:14:00Z"/>
          <w:b/>
        </w:rPr>
        <w:pPrChange w:id="415" w:author="Abhisek Karmakar" w:date="2018-03-11T11:14:00Z">
          <w:pPr>
            <w:ind w:left="720"/>
            <w:jc w:val="both"/>
          </w:pPr>
        </w:pPrChange>
      </w:pPr>
    </w:p>
    <w:p w:rsidR="00DE01F3" w:rsidRDefault="00426F02" w:rsidP="00DE01F3">
      <w:pPr>
        <w:pStyle w:val="ListParagraph"/>
        <w:ind w:left="1080"/>
        <w:rPr>
          <w:ins w:id="416" w:author="Abhisek Karmakar" w:date="2018-03-11T11:27:00Z"/>
          <w:bCs/>
        </w:rPr>
        <w:pPrChange w:id="417" w:author="Abhisek Karmakar" w:date="2018-03-11T11:14:00Z">
          <w:pPr>
            <w:ind w:left="720"/>
            <w:jc w:val="both"/>
          </w:pPr>
        </w:pPrChange>
      </w:pPr>
      <w:ins w:id="418" w:author="Abhisek Karmakar" w:date="2018-03-11T11:26:00Z">
        <w:r>
          <w:rPr>
            <w:bCs/>
          </w:rPr>
          <w:t xml:space="preserve">After getting some new drug points which are </w:t>
        </w:r>
      </w:ins>
      <w:ins w:id="419" w:author="Abhisek Karmakar" w:date="2018-03-11T11:27:00Z">
        <w:r>
          <w:rPr>
            <w:bCs/>
          </w:rPr>
          <w:t>considered</w:t>
        </w:r>
      </w:ins>
      <w:ins w:id="420" w:author="Abhisek Karmakar" w:date="2018-03-11T11:26:00Z">
        <w:r>
          <w:rPr>
            <w:bCs/>
          </w:rPr>
          <w:t xml:space="preserve"> </w:t>
        </w:r>
      </w:ins>
      <w:ins w:id="421" w:author="Abhisek Karmakar" w:date="2018-03-11T11:27:00Z">
        <w:r>
          <w:rPr>
            <w:bCs/>
          </w:rPr>
          <w:t>to be more efficient than the previously available points, we simulate that condition to generate the output matrix in a single fault scenario.</w:t>
        </w:r>
      </w:ins>
    </w:p>
    <w:p w:rsidR="00426F02" w:rsidRDefault="00426F02" w:rsidP="00DE01F3">
      <w:pPr>
        <w:pStyle w:val="ListParagraph"/>
        <w:ind w:left="1080"/>
        <w:rPr>
          <w:ins w:id="422" w:author="Abhisek Karmakar" w:date="2018-03-11T11:27:00Z"/>
          <w:bCs/>
        </w:rPr>
        <w:pPrChange w:id="423" w:author="Abhisek Karmakar" w:date="2018-03-11T11:14:00Z">
          <w:pPr>
            <w:ind w:left="720"/>
            <w:jc w:val="both"/>
          </w:pPr>
        </w:pPrChange>
      </w:pPr>
    </w:p>
    <w:p w:rsidR="00426F02" w:rsidRDefault="00426F02" w:rsidP="00426F02">
      <w:pPr>
        <w:pStyle w:val="ListParagraph"/>
        <w:numPr>
          <w:ilvl w:val="3"/>
          <w:numId w:val="4"/>
        </w:numPr>
        <w:rPr>
          <w:ins w:id="424" w:author="Abhisek Karmakar" w:date="2018-03-11T11:28:00Z"/>
          <w:b/>
        </w:rPr>
        <w:pPrChange w:id="425" w:author="Abhisek Karmakar" w:date="2018-03-11T11:28:00Z">
          <w:pPr>
            <w:ind w:left="720"/>
            <w:jc w:val="both"/>
          </w:pPr>
        </w:pPrChange>
      </w:pPr>
      <w:ins w:id="426" w:author="Abhisek Karmakar" w:date="2018-03-11T11:28:00Z">
        <w:r>
          <w:rPr>
            <w:b/>
          </w:rPr>
          <w:t xml:space="preserve"> Visualization </w:t>
        </w:r>
      </w:ins>
    </w:p>
    <w:p w:rsidR="00426F02" w:rsidRDefault="00426F02" w:rsidP="00426F02">
      <w:pPr>
        <w:pStyle w:val="ListParagraph"/>
        <w:ind w:left="1080"/>
        <w:rPr>
          <w:ins w:id="427" w:author="Abhisek Karmakar" w:date="2018-03-11T11:28:00Z"/>
          <w:b/>
        </w:rPr>
        <w:pPrChange w:id="428" w:author="Abhisek Karmakar" w:date="2018-03-11T11:28:00Z">
          <w:pPr>
            <w:ind w:left="720"/>
            <w:jc w:val="both"/>
          </w:pPr>
        </w:pPrChange>
      </w:pPr>
    </w:p>
    <w:p w:rsidR="00426F02" w:rsidRPr="00426F02" w:rsidRDefault="00426F02" w:rsidP="00426F02">
      <w:pPr>
        <w:pStyle w:val="ListParagraph"/>
        <w:ind w:left="1080"/>
        <w:rPr>
          <w:bCs/>
          <w:rPrChange w:id="429" w:author="Abhisek Karmakar" w:date="2018-03-11T11:28:00Z">
            <w:rPr>
              <w:bCs/>
            </w:rPr>
          </w:rPrChange>
        </w:rPr>
        <w:pPrChange w:id="430" w:author="Abhisek Karmakar" w:date="2018-03-11T11:28:00Z">
          <w:pPr>
            <w:ind w:left="720"/>
            <w:jc w:val="both"/>
          </w:pPr>
        </w:pPrChange>
      </w:pPr>
      <w:ins w:id="431" w:author="Abhisek Karmakar" w:date="2018-03-11T11:28:00Z">
        <w:r>
          <w:rPr>
            <w:bCs/>
          </w:rPr>
          <w:t>We visualize the matrix as a graph.</w:t>
        </w:r>
      </w:ins>
    </w:p>
    <w:p w:rsidR="00F6554C" w:rsidDel="008D5F46" w:rsidRDefault="00F6554C" w:rsidP="008D5F46">
      <w:pPr>
        <w:jc w:val="both"/>
        <w:rPr>
          <w:del w:id="432" w:author="Abhisek Karmakar" w:date="2018-03-11T11:30:00Z"/>
          <w:bCs/>
        </w:rPr>
        <w:pPrChange w:id="433" w:author="Abhisek Karmakar" w:date="2018-03-11T11:30:00Z">
          <w:pPr>
            <w:ind w:left="720"/>
            <w:jc w:val="both"/>
          </w:pPr>
        </w:pPrChange>
      </w:pPr>
    </w:p>
    <w:p w:rsidR="008D5F46" w:rsidRDefault="008D5F46" w:rsidP="004464A9">
      <w:pPr>
        <w:ind w:left="720"/>
        <w:jc w:val="both"/>
        <w:rPr>
          <w:ins w:id="434" w:author="Abhisek Karmakar" w:date="2018-03-11T11:30:00Z"/>
          <w:bCs/>
        </w:rPr>
      </w:pPr>
    </w:p>
    <w:p w:rsidR="00F6554C" w:rsidDel="008D5F46" w:rsidRDefault="00F6554C" w:rsidP="004464A9">
      <w:pPr>
        <w:ind w:left="720"/>
        <w:jc w:val="both"/>
        <w:rPr>
          <w:del w:id="435" w:author="Abhisek Karmakar" w:date="2018-03-11T11:30:00Z"/>
          <w:bCs/>
        </w:rPr>
      </w:pPr>
    </w:p>
    <w:p w:rsidR="00F6554C" w:rsidDel="008D5F46" w:rsidRDefault="00F6554C" w:rsidP="004464A9">
      <w:pPr>
        <w:ind w:left="720"/>
        <w:jc w:val="both"/>
        <w:rPr>
          <w:del w:id="436" w:author="Abhisek Karmakar" w:date="2018-03-11T11:30:00Z"/>
          <w:bCs/>
        </w:rPr>
      </w:pPr>
    </w:p>
    <w:p w:rsidR="00F6554C" w:rsidDel="008D5F46" w:rsidRDefault="00F6554C" w:rsidP="004464A9">
      <w:pPr>
        <w:ind w:left="720"/>
        <w:jc w:val="both"/>
        <w:rPr>
          <w:del w:id="437" w:author="Abhisek Karmakar" w:date="2018-03-11T11:30:00Z"/>
          <w:bCs/>
        </w:rPr>
      </w:pPr>
    </w:p>
    <w:p w:rsidR="00F6554C" w:rsidDel="008D5F46" w:rsidRDefault="00F6554C" w:rsidP="004464A9">
      <w:pPr>
        <w:ind w:left="720"/>
        <w:jc w:val="both"/>
        <w:rPr>
          <w:del w:id="438" w:author="Abhisek Karmakar" w:date="2018-03-11T11:30:00Z"/>
          <w:bCs/>
        </w:rPr>
      </w:pPr>
    </w:p>
    <w:p w:rsidR="00F6554C" w:rsidDel="008D5F46" w:rsidRDefault="00F6554C" w:rsidP="004464A9">
      <w:pPr>
        <w:ind w:left="720"/>
        <w:jc w:val="both"/>
        <w:rPr>
          <w:del w:id="439" w:author="Abhisek Karmakar" w:date="2018-03-11T11:30:00Z"/>
          <w:bCs/>
        </w:rPr>
      </w:pPr>
    </w:p>
    <w:p w:rsidR="00F6554C" w:rsidDel="008D5F46" w:rsidRDefault="00F6554C" w:rsidP="004464A9">
      <w:pPr>
        <w:ind w:left="720"/>
        <w:jc w:val="both"/>
        <w:rPr>
          <w:del w:id="440" w:author="Abhisek Karmakar" w:date="2018-03-11T11:30:00Z"/>
          <w:bCs/>
        </w:rPr>
      </w:pPr>
    </w:p>
    <w:p w:rsidR="00F6554C" w:rsidDel="008D5F46" w:rsidRDefault="00F6554C" w:rsidP="004464A9">
      <w:pPr>
        <w:ind w:left="720"/>
        <w:jc w:val="both"/>
        <w:rPr>
          <w:del w:id="441" w:author="Abhisek Karmakar" w:date="2018-03-11T11:30:00Z"/>
          <w:bCs/>
        </w:rPr>
      </w:pPr>
    </w:p>
    <w:p w:rsidR="008B514D" w:rsidDel="008D5F46" w:rsidRDefault="008B514D" w:rsidP="004464A9">
      <w:pPr>
        <w:ind w:left="720"/>
        <w:jc w:val="both"/>
        <w:rPr>
          <w:del w:id="442" w:author="Abhisek Karmakar" w:date="2018-03-11T11:30:00Z"/>
          <w:bCs/>
        </w:rPr>
      </w:pPr>
    </w:p>
    <w:p w:rsidR="00F6554C" w:rsidDel="008D5F46" w:rsidRDefault="00F6554C" w:rsidP="004464A9">
      <w:pPr>
        <w:ind w:left="720"/>
        <w:jc w:val="both"/>
        <w:rPr>
          <w:del w:id="443" w:author="Abhisek Karmakar" w:date="2018-03-11T11:30:00Z"/>
          <w:bCs/>
        </w:rPr>
      </w:pPr>
    </w:p>
    <w:p w:rsidR="00F6554C" w:rsidDel="008D5F46" w:rsidRDefault="00F6554C" w:rsidP="004464A9">
      <w:pPr>
        <w:ind w:left="720"/>
        <w:jc w:val="both"/>
        <w:rPr>
          <w:del w:id="444" w:author="Abhisek Karmakar" w:date="2018-03-11T11:30:00Z"/>
          <w:bCs/>
        </w:rPr>
      </w:pPr>
    </w:p>
    <w:p w:rsidR="00CF485C" w:rsidRDefault="00CF485C" w:rsidP="008D5F46">
      <w:pPr>
        <w:jc w:val="both"/>
        <w:rPr>
          <w:bCs/>
        </w:rPr>
        <w:pPrChange w:id="445" w:author="Abhisek Karmakar" w:date="2018-03-11T11:30:00Z">
          <w:pPr>
            <w:ind w:left="720"/>
            <w:jc w:val="both"/>
          </w:pPr>
        </w:pPrChange>
      </w:pPr>
    </w:p>
    <w:p w:rsidR="00FC40E7" w:rsidRDefault="00FC40E7" w:rsidP="004464A9">
      <w:pPr>
        <w:ind w:left="720"/>
        <w:jc w:val="both"/>
        <w:rPr>
          <w:bCs/>
        </w:rPr>
      </w:pPr>
    </w:p>
    <w:p w:rsidR="00FC40E7" w:rsidRDefault="00FC40E7" w:rsidP="00FC40E7">
      <w:pPr>
        <w:pStyle w:val="ListParagraph"/>
        <w:numPr>
          <w:ilvl w:val="1"/>
          <w:numId w:val="4"/>
        </w:numPr>
        <w:jc w:val="both"/>
        <w:rPr>
          <w:b/>
          <w:bCs/>
        </w:rPr>
      </w:pPr>
      <w:r>
        <w:rPr>
          <w:b/>
          <w:bCs/>
        </w:rPr>
        <w:lastRenderedPageBreak/>
        <w:t xml:space="preserve"> Test Plan</w:t>
      </w:r>
    </w:p>
    <w:p w:rsidR="00FC40E7" w:rsidRDefault="00524B91" w:rsidP="00FC40E7">
      <w:pPr>
        <w:pStyle w:val="ListParagraph"/>
        <w:jc w:val="both"/>
        <w:rPr>
          <w:ins w:id="446" w:author="Abhisek Karmakar" w:date="2018-03-11T14:28:00Z"/>
          <w:noProof/>
          <w:lang w:val="en-IN" w:eastAsia="en-IN" w:bidi="bn-IN"/>
        </w:rPr>
      </w:pPr>
      <w:ins w:id="447" w:author="Abhisek Karmakar" w:date="2018-03-11T14:28:00Z">
        <w:r>
          <w:rPr>
            <w:noProof/>
            <w:lang w:val="en-IN" w:eastAsia="en-IN" w:bidi="bn-IN"/>
          </w:rPr>
          <w:drawing>
            <wp:anchor distT="0" distB="0" distL="114300" distR="114300" simplePos="0" relativeHeight="251670016" behindDoc="0" locked="0" layoutInCell="1" allowOverlap="1" wp14:anchorId="23AA1A18" wp14:editId="4FB7D32C">
              <wp:simplePos x="0" y="0"/>
              <wp:positionH relativeFrom="column">
                <wp:posOffset>285750</wp:posOffset>
              </wp:positionH>
              <wp:positionV relativeFrom="paragraph">
                <wp:posOffset>291465</wp:posOffset>
              </wp:positionV>
              <wp:extent cx="5200650" cy="47720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00650" cy="4772025"/>
                      </a:xfrm>
                      <a:prstGeom prst="rect">
                        <a:avLst/>
                      </a:prstGeom>
                    </pic:spPr>
                  </pic:pic>
                </a:graphicData>
              </a:graphic>
            </wp:anchor>
          </w:drawing>
        </w:r>
      </w:ins>
      <w:del w:id="448" w:author="Abhisek Karmakar" w:date="2018-03-11T14:28:00Z">
        <w:r w:rsidR="008B514D" w:rsidDel="00524B91">
          <w:rPr>
            <w:noProof/>
            <w:lang w:val="en-IN" w:eastAsia="en-IN" w:bidi="bn-IN"/>
          </w:rPr>
          <w:drawing>
            <wp:anchor distT="0" distB="0" distL="114300" distR="114300" simplePos="0" relativeHeight="251655680" behindDoc="0" locked="0" layoutInCell="1" allowOverlap="1" wp14:anchorId="56724EC1" wp14:editId="7A442C22">
              <wp:simplePos x="0" y="0"/>
              <wp:positionH relativeFrom="column">
                <wp:posOffset>0</wp:posOffset>
              </wp:positionH>
              <wp:positionV relativeFrom="paragraph">
                <wp:posOffset>234315</wp:posOffset>
              </wp:positionV>
              <wp:extent cx="5486400" cy="47548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86400" cy="4754880"/>
                      </a:xfrm>
                      <a:prstGeom prst="rect">
                        <a:avLst/>
                      </a:prstGeom>
                    </pic:spPr>
                  </pic:pic>
                </a:graphicData>
              </a:graphic>
              <wp14:sizeRelH relativeFrom="page">
                <wp14:pctWidth>0</wp14:pctWidth>
              </wp14:sizeRelH>
              <wp14:sizeRelV relativeFrom="page">
                <wp14:pctHeight>0</wp14:pctHeight>
              </wp14:sizeRelV>
            </wp:anchor>
          </w:drawing>
        </w:r>
      </w:del>
    </w:p>
    <w:p w:rsidR="00524B91" w:rsidRDefault="00524B91" w:rsidP="00FC40E7">
      <w:pPr>
        <w:pStyle w:val="ListParagraph"/>
        <w:jc w:val="both"/>
        <w:rPr>
          <w:noProof/>
          <w:lang w:val="en-IN" w:eastAsia="en-IN" w:bidi="bn-IN"/>
        </w:rPr>
      </w:pPr>
    </w:p>
    <w:p w:rsidR="00B55E3B" w:rsidRDefault="00B55E3B" w:rsidP="00FC40E7">
      <w:pPr>
        <w:pStyle w:val="ListParagraph"/>
        <w:jc w:val="both"/>
        <w:rPr>
          <w:b/>
          <w:bCs/>
        </w:rPr>
      </w:pPr>
    </w:p>
    <w:p w:rsidR="00FC40E7" w:rsidRDefault="00FC40E7"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ins w:id="449" w:author="Abhisek Karmakar" w:date="2018-03-11T11:31:00Z"/>
          <w:bCs/>
        </w:rPr>
      </w:pPr>
    </w:p>
    <w:p w:rsidR="008D5F46" w:rsidRDefault="008D5F46" w:rsidP="00FC40E7">
      <w:pPr>
        <w:pStyle w:val="ListParagraph"/>
        <w:jc w:val="both"/>
        <w:rPr>
          <w:ins w:id="450" w:author="Abhisek Karmakar" w:date="2018-03-11T11:31:00Z"/>
          <w:bCs/>
        </w:rPr>
      </w:pPr>
    </w:p>
    <w:p w:rsidR="008D5F46" w:rsidRDefault="008D5F46" w:rsidP="00FC40E7">
      <w:pPr>
        <w:pStyle w:val="ListParagraph"/>
        <w:jc w:val="both"/>
        <w:rPr>
          <w:ins w:id="451" w:author="Abhisek Karmakar" w:date="2018-03-11T11:31:00Z"/>
          <w:bCs/>
        </w:rPr>
      </w:pPr>
    </w:p>
    <w:p w:rsidR="008D5F46" w:rsidRDefault="008D5F46" w:rsidP="00FC40E7">
      <w:pPr>
        <w:pStyle w:val="ListParagraph"/>
        <w:jc w:val="both"/>
        <w:rPr>
          <w:ins w:id="452" w:author="Abhisek Karmakar" w:date="2018-03-11T11:31:00Z"/>
          <w:bCs/>
        </w:rPr>
      </w:pPr>
    </w:p>
    <w:p w:rsidR="008D5F46" w:rsidRDefault="008D5F46" w:rsidP="00FC40E7">
      <w:pPr>
        <w:pStyle w:val="ListParagraph"/>
        <w:jc w:val="both"/>
        <w:rPr>
          <w:ins w:id="453" w:author="Abhisek Karmakar" w:date="2018-03-11T11:31:00Z"/>
          <w:bCs/>
        </w:rPr>
      </w:pPr>
    </w:p>
    <w:p w:rsidR="008D5F46" w:rsidRDefault="008D5F46" w:rsidP="00FC40E7">
      <w:pPr>
        <w:pStyle w:val="ListParagraph"/>
        <w:jc w:val="both"/>
        <w:rPr>
          <w:ins w:id="454" w:author="Abhisek Karmakar" w:date="2018-03-11T11:31:00Z"/>
          <w:bCs/>
        </w:rPr>
      </w:pPr>
    </w:p>
    <w:p w:rsidR="008D5F46" w:rsidRDefault="008D5F46" w:rsidP="00FC40E7">
      <w:pPr>
        <w:pStyle w:val="ListParagraph"/>
        <w:jc w:val="both"/>
        <w:rPr>
          <w:ins w:id="455" w:author="Abhisek Karmakar" w:date="2018-03-11T11:31:00Z"/>
          <w:bCs/>
        </w:rPr>
      </w:pPr>
    </w:p>
    <w:p w:rsidR="008D5F46" w:rsidRDefault="008D5F46" w:rsidP="00FC40E7">
      <w:pPr>
        <w:pStyle w:val="ListParagraph"/>
        <w:jc w:val="both"/>
        <w:rPr>
          <w:bCs/>
        </w:rPr>
      </w:pPr>
    </w:p>
    <w:p w:rsidR="00F6554C" w:rsidRDefault="00F6554C" w:rsidP="00FC40E7">
      <w:pPr>
        <w:pStyle w:val="ListParagraph"/>
        <w:jc w:val="both"/>
        <w:rPr>
          <w:bCs/>
        </w:rPr>
      </w:pPr>
    </w:p>
    <w:p w:rsidR="00F6554C" w:rsidRDefault="008D5F46" w:rsidP="008D5F46">
      <w:pPr>
        <w:pStyle w:val="ListParagraph"/>
        <w:numPr>
          <w:ilvl w:val="0"/>
          <w:numId w:val="4"/>
        </w:numPr>
        <w:jc w:val="both"/>
        <w:rPr>
          <w:ins w:id="456" w:author="Abhisek Karmakar" w:date="2018-03-11T11:31:00Z"/>
          <w:b/>
        </w:rPr>
        <w:pPrChange w:id="457" w:author="Abhisek Karmakar" w:date="2018-03-11T11:31:00Z">
          <w:pPr>
            <w:pStyle w:val="ListParagraph"/>
            <w:jc w:val="both"/>
          </w:pPr>
        </w:pPrChange>
      </w:pPr>
      <w:ins w:id="458" w:author="Abhisek Karmakar" w:date="2018-03-11T11:31:00Z">
        <w:r>
          <w:rPr>
            <w:b/>
          </w:rPr>
          <w:t>Implementation</w:t>
        </w:r>
      </w:ins>
    </w:p>
    <w:p w:rsidR="008D5F46" w:rsidRDefault="008D5F46" w:rsidP="008D5F46">
      <w:pPr>
        <w:pStyle w:val="ListParagraph"/>
        <w:jc w:val="both"/>
        <w:rPr>
          <w:ins w:id="459" w:author="Abhisek Karmakar" w:date="2018-03-11T11:31:00Z"/>
          <w:b/>
        </w:rPr>
        <w:pPrChange w:id="460" w:author="Abhisek Karmakar" w:date="2018-03-11T11:31:00Z">
          <w:pPr>
            <w:pStyle w:val="ListParagraph"/>
            <w:jc w:val="both"/>
          </w:pPr>
        </w:pPrChange>
      </w:pPr>
    </w:p>
    <w:p w:rsidR="008D5F46" w:rsidRDefault="006A6A08" w:rsidP="008D5F46">
      <w:pPr>
        <w:pStyle w:val="ListParagraph"/>
        <w:numPr>
          <w:ilvl w:val="1"/>
          <w:numId w:val="4"/>
        </w:numPr>
        <w:jc w:val="both"/>
        <w:rPr>
          <w:ins w:id="461" w:author="Abhisek Karmakar" w:date="2018-03-11T12:10:00Z"/>
          <w:b/>
        </w:rPr>
        <w:pPrChange w:id="462" w:author="Abhisek Karmakar" w:date="2018-03-11T11:31:00Z">
          <w:pPr>
            <w:pStyle w:val="ListParagraph"/>
            <w:jc w:val="both"/>
          </w:pPr>
        </w:pPrChange>
      </w:pPr>
      <w:ins w:id="463" w:author="Abhisek Karmakar" w:date="2018-03-11T12:09:00Z">
        <w:r>
          <w:rPr>
            <w:b/>
          </w:rPr>
          <w:t xml:space="preserve"> </w:t>
        </w:r>
      </w:ins>
      <w:ins w:id="464" w:author="Abhisek Karmakar" w:date="2018-03-11T11:31:00Z">
        <w:r w:rsidR="008D5F46">
          <w:rPr>
            <w:b/>
          </w:rPr>
          <w:t>Implementation Details</w:t>
        </w:r>
      </w:ins>
    </w:p>
    <w:p w:rsidR="006A6A08" w:rsidRDefault="006A6A08" w:rsidP="006A6A08">
      <w:pPr>
        <w:pStyle w:val="ListParagraph"/>
        <w:jc w:val="both"/>
        <w:rPr>
          <w:ins w:id="465" w:author="Abhisek Karmakar" w:date="2018-03-11T12:10:00Z"/>
          <w:b/>
        </w:rPr>
        <w:pPrChange w:id="466" w:author="Abhisek Karmakar" w:date="2018-03-11T12:10:00Z">
          <w:pPr>
            <w:pStyle w:val="ListParagraph"/>
            <w:jc w:val="both"/>
          </w:pPr>
        </w:pPrChange>
      </w:pPr>
    </w:p>
    <w:p w:rsidR="006A6A08" w:rsidRDefault="006A6A08" w:rsidP="006A6A08">
      <w:pPr>
        <w:pStyle w:val="ListParagraph"/>
        <w:numPr>
          <w:ilvl w:val="2"/>
          <w:numId w:val="4"/>
        </w:numPr>
        <w:jc w:val="both"/>
        <w:rPr>
          <w:ins w:id="467" w:author="Abhisek Karmakar" w:date="2018-03-11T12:11:00Z"/>
          <w:b/>
        </w:rPr>
        <w:pPrChange w:id="468" w:author="Abhisek Karmakar" w:date="2018-03-11T12:11:00Z">
          <w:pPr>
            <w:pStyle w:val="ListParagraph"/>
            <w:jc w:val="both"/>
          </w:pPr>
        </w:pPrChange>
      </w:pPr>
      <w:ins w:id="469" w:author="Abhisek Karmakar" w:date="2018-03-11T12:11:00Z">
        <w:r>
          <w:rPr>
            <w:b/>
          </w:rPr>
          <w:t>Boolean Network Modelling</w:t>
        </w:r>
      </w:ins>
    </w:p>
    <w:p w:rsidR="006A6A08" w:rsidRDefault="006A6A08" w:rsidP="006A6A08">
      <w:pPr>
        <w:pStyle w:val="ListParagraph"/>
        <w:ind w:left="1080"/>
        <w:jc w:val="both"/>
        <w:rPr>
          <w:ins w:id="470" w:author="Abhisek Karmakar" w:date="2018-03-11T12:11:00Z"/>
          <w:b/>
        </w:rPr>
        <w:pPrChange w:id="471" w:author="Abhisek Karmakar" w:date="2018-03-11T12:11:00Z">
          <w:pPr>
            <w:pStyle w:val="ListParagraph"/>
            <w:jc w:val="both"/>
          </w:pPr>
        </w:pPrChange>
      </w:pPr>
    </w:p>
    <w:p w:rsidR="001D364D" w:rsidRDefault="001D364D" w:rsidP="001D364D">
      <w:pPr>
        <w:ind w:left="720"/>
        <w:jc w:val="both"/>
        <w:rPr>
          <w:ins w:id="472" w:author="Abhisek Karmakar" w:date="2018-03-11T14:26:00Z"/>
          <w:bCs/>
        </w:rPr>
        <w:pPrChange w:id="473" w:author="Abhisek Karmakar" w:date="2018-03-11T14:21:00Z">
          <w:pPr>
            <w:pStyle w:val="ListParagraph"/>
            <w:jc w:val="both"/>
          </w:pPr>
        </w:pPrChange>
      </w:pPr>
      <w:ins w:id="474" w:author="Abhisek Karmakar" w:date="2018-03-11T14:21:00Z">
        <w:r>
          <w:rPr>
            <w:bCs/>
          </w:rPr>
          <w:t>We model the Boolean network from the Signalling pathway</w:t>
        </w:r>
      </w:ins>
      <w:ins w:id="475" w:author="Abhisek Karmakar" w:date="2018-03-11T14:22:00Z">
        <w:r>
          <w:rPr>
            <w:bCs/>
          </w:rPr>
          <w:t xml:space="preserve"> using the AND, OR, NOT logic. The </w:t>
        </w:r>
      </w:ins>
      <w:ins w:id="476" w:author="Abhisek Karmakar" w:date="2018-03-11T14:23:00Z">
        <w:r>
          <w:rPr>
            <w:bCs/>
          </w:rPr>
          <w:t>pathway_normal.py models the Boolean Network for our use. We traverse through that network first considering that it does</w:t>
        </w:r>
      </w:ins>
      <w:ins w:id="477" w:author="Abhisek Karmakar" w:date="2018-03-11T14:24:00Z">
        <w:r>
          <w:rPr>
            <w:bCs/>
          </w:rPr>
          <w:t xml:space="preserve"> </w:t>
        </w:r>
      </w:ins>
      <w:ins w:id="478" w:author="Abhisek Karmakar" w:date="2018-03-11T14:23:00Z">
        <w:r>
          <w:rPr>
            <w:bCs/>
          </w:rPr>
          <w:t>not</w:t>
        </w:r>
      </w:ins>
      <w:ins w:id="479" w:author="Abhisek Karmakar" w:date="2018-03-11T14:24:00Z">
        <w:r>
          <w:rPr>
            <w:bCs/>
          </w:rPr>
          <w:t xml:space="preserve"> contain any fault and introduce faults in that pathway in the further courses of the implementation. The pathway_drugged.py file</w:t>
        </w:r>
      </w:ins>
      <w:ins w:id="480" w:author="Abhisek Karmakar" w:date="2018-03-11T14:25:00Z">
        <w:r>
          <w:rPr>
            <w:bCs/>
          </w:rPr>
          <w:t xml:space="preserve"> consists of the faulty network.</w:t>
        </w:r>
      </w:ins>
    </w:p>
    <w:p w:rsidR="001D364D" w:rsidRDefault="001D364D" w:rsidP="001D364D">
      <w:pPr>
        <w:jc w:val="both"/>
        <w:rPr>
          <w:ins w:id="481" w:author="Abhisek Karmakar" w:date="2018-03-11T14:26:00Z"/>
          <w:bCs/>
        </w:rPr>
        <w:pPrChange w:id="482" w:author="Abhisek Karmakar" w:date="2018-03-11T14:26:00Z">
          <w:pPr>
            <w:pStyle w:val="ListParagraph"/>
            <w:jc w:val="both"/>
          </w:pPr>
        </w:pPrChange>
      </w:pPr>
    </w:p>
    <w:p w:rsidR="001D364D" w:rsidRPr="00FD085F" w:rsidRDefault="00FD085F" w:rsidP="00FD085F">
      <w:pPr>
        <w:pStyle w:val="ListParagraph"/>
        <w:numPr>
          <w:ilvl w:val="2"/>
          <w:numId w:val="4"/>
        </w:numPr>
        <w:jc w:val="both"/>
        <w:rPr>
          <w:ins w:id="483" w:author="Abhisek Karmakar" w:date="2018-03-11T14:26:00Z"/>
          <w:b/>
          <w:rPrChange w:id="484" w:author="Abhisek Karmakar" w:date="2018-03-11T22:12:00Z">
            <w:rPr>
              <w:ins w:id="485" w:author="Abhisek Karmakar" w:date="2018-03-11T14:26:00Z"/>
            </w:rPr>
          </w:rPrChange>
        </w:rPr>
        <w:pPrChange w:id="486" w:author="Abhisek Karmakar" w:date="2018-03-11T22:14:00Z">
          <w:pPr>
            <w:pStyle w:val="ListParagraph"/>
            <w:jc w:val="both"/>
          </w:pPr>
        </w:pPrChange>
      </w:pPr>
      <w:ins w:id="487" w:author="Abhisek Karmakar" w:date="2018-03-11T22:12:00Z">
        <w:r>
          <w:rPr>
            <w:b/>
          </w:rPr>
          <w:t xml:space="preserve"> </w:t>
        </w:r>
      </w:ins>
      <w:ins w:id="488" w:author="Abhisek Karmakar" w:date="2018-03-11T14:26:00Z">
        <w:r w:rsidR="001D364D" w:rsidRPr="00FD085F">
          <w:rPr>
            <w:b/>
            <w:rPrChange w:id="489" w:author="Abhisek Karmakar" w:date="2018-03-11T22:12:00Z">
              <w:rPr/>
            </w:rPrChange>
          </w:rPr>
          <w:t>Unique Input Vector Identification</w:t>
        </w:r>
      </w:ins>
    </w:p>
    <w:p w:rsidR="001D364D" w:rsidRDefault="001D364D" w:rsidP="001D364D">
      <w:pPr>
        <w:pStyle w:val="ListParagraph"/>
        <w:jc w:val="both"/>
        <w:rPr>
          <w:ins w:id="490" w:author="Abhisek Karmakar" w:date="2018-03-11T14:26:00Z"/>
          <w:b/>
        </w:rPr>
        <w:pPrChange w:id="491" w:author="Abhisek Karmakar" w:date="2018-03-11T14:26:00Z">
          <w:pPr>
            <w:pStyle w:val="ListParagraph"/>
            <w:jc w:val="both"/>
          </w:pPr>
        </w:pPrChange>
      </w:pPr>
    </w:p>
    <w:p w:rsidR="008D5F46" w:rsidRPr="00FD085F" w:rsidRDefault="00FD085F" w:rsidP="00FD085F">
      <w:pPr>
        <w:pStyle w:val="ListParagraph"/>
        <w:numPr>
          <w:ilvl w:val="3"/>
          <w:numId w:val="4"/>
        </w:numPr>
        <w:jc w:val="both"/>
        <w:rPr>
          <w:ins w:id="492" w:author="Abhisek Karmakar" w:date="2018-03-11T14:29:00Z"/>
          <w:b/>
          <w:rPrChange w:id="493" w:author="Abhisek Karmakar" w:date="2018-03-11T22:14:00Z">
            <w:rPr>
              <w:ins w:id="494" w:author="Abhisek Karmakar" w:date="2018-03-11T14:29:00Z"/>
            </w:rPr>
          </w:rPrChange>
        </w:rPr>
        <w:pPrChange w:id="495" w:author="Abhisek Karmakar" w:date="2018-03-11T22:14:00Z">
          <w:pPr>
            <w:pStyle w:val="ListParagraph"/>
            <w:jc w:val="both"/>
          </w:pPr>
        </w:pPrChange>
      </w:pPr>
      <w:ins w:id="496" w:author="Abhisek Karmakar" w:date="2018-03-11T22:14:00Z">
        <w:r>
          <w:rPr>
            <w:b/>
          </w:rPr>
          <w:t xml:space="preserve"> </w:t>
        </w:r>
      </w:ins>
      <w:ins w:id="497" w:author="Abhisek Karmakar" w:date="2018-03-11T14:29:00Z">
        <w:r w:rsidR="00524B91" w:rsidRPr="00FD085F">
          <w:rPr>
            <w:b/>
            <w:rPrChange w:id="498" w:author="Abhisek Karmakar" w:date="2018-03-11T22:14:00Z">
              <w:rPr/>
            </w:rPrChange>
          </w:rPr>
          <w:t>Executing Faultless Boolean Network</w:t>
        </w:r>
      </w:ins>
    </w:p>
    <w:p w:rsidR="00524B91" w:rsidRDefault="00524B91" w:rsidP="00524B91">
      <w:pPr>
        <w:pStyle w:val="ListParagraph"/>
        <w:ind w:left="1080"/>
        <w:jc w:val="both"/>
        <w:rPr>
          <w:ins w:id="499" w:author="Abhisek Karmakar" w:date="2018-03-11T14:29:00Z"/>
          <w:b/>
        </w:rPr>
        <w:pPrChange w:id="500" w:author="Abhisek Karmakar" w:date="2018-03-11T14:29:00Z">
          <w:pPr>
            <w:pStyle w:val="ListParagraph"/>
            <w:jc w:val="both"/>
          </w:pPr>
        </w:pPrChange>
      </w:pPr>
    </w:p>
    <w:p w:rsidR="00524B91" w:rsidRDefault="00A47A2A" w:rsidP="00524B91">
      <w:pPr>
        <w:pStyle w:val="ListParagraph"/>
        <w:ind w:left="1080"/>
        <w:jc w:val="both"/>
        <w:rPr>
          <w:ins w:id="501" w:author="Abhisek Karmakar" w:date="2018-03-11T16:42:00Z"/>
          <w:bCs/>
        </w:rPr>
        <w:pPrChange w:id="502" w:author="Abhisek Karmakar" w:date="2018-03-11T14:29:00Z">
          <w:pPr>
            <w:pStyle w:val="ListParagraph"/>
            <w:jc w:val="both"/>
          </w:pPr>
        </w:pPrChange>
      </w:pPr>
      <w:ins w:id="503" w:author="Abhisek Karmakar" w:date="2018-03-11T16:27:00Z">
        <w:r>
          <w:rPr>
            <w:bCs/>
          </w:rPr>
          <w:t xml:space="preserve">The Fault Less </w:t>
        </w:r>
      </w:ins>
      <w:ins w:id="504" w:author="Abhisek Karmakar" w:date="2018-03-11T16:41:00Z">
        <w:r w:rsidR="00E42997">
          <w:rPr>
            <w:bCs/>
          </w:rPr>
          <w:t>network is travers</w:t>
        </w:r>
      </w:ins>
      <w:ins w:id="505" w:author="Abhisek Karmakar" w:date="2018-03-11T16:42:00Z">
        <w:r w:rsidR="00E42997">
          <w:rPr>
            <w:bCs/>
          </w:rPr>
          <w:t>e</w:t>
        </w:r>
      </w:ins>
      <w:ins w:id="506" w:author="Abhisek Karmakar" w:date="2018-03-11T16:41:00Z">
        <w:r w:rsidR="00E42997">
          <w:rPr>
            <w:bCs/>
          </w:rPr>
          <w:t>d and all possible input vectors consisting of 0</w:t>
        </w:r>
      </w:ins>
      <w:ins w:id="507" w:author="Abhisek Karmakar" w:date="2018-03-11T16:42:00Z">
        <w:r w:rsidR="00E42997">
          <w:rPr>
            <w:bCs/>
          </w:rPr>
          <w:t xml:space="preserve">’s and 1’s are obtained. </w:t>
        </w:r>
      </w:ins>
    </w:p>
    <w:p w:rsidR="00E42997" w:rsidRDefault="00E42997" w:rsidP="00E42997">
      <w:pPr>
        <w:jc w:val="both"/>
        <w:rPr>
          <w:ins w:id="508" w:author="Abhisek Karmakar" w:date="2018-03-11T16:43:00Z"/>
          <w:bCs/>
        </w:rPr>
        <w:pPrChange w:id="509" w:author="Abhisek Karmakar" w:date="2018-03-11T16:43:00Z">
          <w:pPr>
            <w:pStyle w:val="ListParagraph"/>
            <w:jc w:val="both"/>
          </w:pPr>
        </w:pPrChange>
      </w:pPr>
    </w:p>
    <w:p w:rsidR="00E42997" w:rsidRPr="00FD085F" w:rsidRDefault="00FD085F" w:rsidP="00FD085F">
      <w:pPr>
        <w:pStyle w:val="ListParagraph"/>
        <w:numPr>
          <w:ilvl w:val="3"/>
          <w:numId w:val="4"/>
        </w:numPr>
        <w:jc w:val="both"/>
        <w:rPr>
          <w:ins w:id="510" w:author="Abhisek Karmakar" w:date="2018-03-11T16:43:00Z"/>
          <w:b/>
          <w:rPrChange w:id="511" w:author="Abhisek Karmakar" w:date="2018-03-11T22:13:00Z">
            <w:rPr>
              <w:ins w:id="512" w:author="Abhisek Karmakar" w:date="2018-03-11T16:43:00Z"/>
            </w:rPr>
          </w:rPrChange>
        </w:rPr>
        <w:pPrChange w:id="513" w:author="Abhisek Karmakar" w:date="2018-03-11T22:14:00Z">
          <w:pPr>
            <w:pStyle w:val="ListParagraph"/>
            <w:jc w:val="both"/>
          </w:pPr>
        </w:pPrChange>
      </w:pPr>
      <w:ins w:id="514" w:author="Abhisek Karmakar" w:date="2018-03-11T22:14:00Z">
        <w:r>
          <w:rPr>
            <w:b/>
          </w:rPr>
          <w:t xml:space="preserve"> </w:t>
        </w:r>
      </w:ins>
      <w:ins w:id="515" w:author="Abhisek Karmakar" w:date="2018-03-11T16:43:00Z">
        <w:r w:rsidR="00E42997" w:rsidRPr="00FD085F">
          <w:rPr>
            <w:b/>
            <w:rPrChange w:id="516" w:author="Abhisek Karmakar" w:date="2018-03-11T22:13:00Z">
              <w:rPr/>
            </w:rPrChange>
          </w:rPr>
          <w:t>Realization of Unique Input Vector</w:t>
        </w:r>
      </w:ins>
    </w:p>
    <w:p w:rsidR="00E42997" w:rsidRDefault="00E42997" w:rsidP="00E42997">
      <w:pPr>
        <w:pStyle w:val="ListParagraph"/>
        <w:ind w:left="1080"/>
        <w:jc w:val="both"/>
        <w:rPr>
          <w:ins w:id="517" w:author="Abhisek Karmakar" w:date="2018-03-11T16:43:00Z"/>
          <w:b/>
        </w:rPr>
        <w:pPrChange w:id="518" w:author="Abhisek Karmakar" w:date="2018-03-11T16:43:00Z">
          <w:pPr>
            <w:pStyle w:val="ListParagraph"/>
            <w:jc w:val="both"/>
          </w:pPr>
        </w:pPrChange>
      </w:pPr>
    </w:p>
    <w:p w:rsidR="008D5F46" w:rsidRDefault="00E42997" w:rsidP="00D509AF">
      <w:pPr>
        <w:pStyle w:val="ListParagraph"/>
        <w:ind w:left="1080"/>
        <w:jc w:val="both"/>
        <w:rPr>
          <w:ins w:id="519" w:author="Abhisek Karmakar" w:date="2018-03-11T22:02:00Z"/>
          <w:bCs/>
        </w:rPr>
        <w:pPrChange w:id="520" w:author="Abhisek Karmakar" w:date="2018-03-11T22:02:00Z">
          <w:pPr>
            <w:pStyle w:val="ListParagraph"/>
            <w:jc w:val="both"/>
          </w:pPr>
        </w:pPrChange>
      </w:pPr>
      <w:ins w:id="521" w:author="Abhisek Karmakar" w:date="2018-03-11T16:43:00Z">
        <w:r>
          <w:rPr>
            <w:bCs/>
          </w:rPr>
          <w:t xml:space="preserve">From all the input </w:t>
        </w:r>
      </w:ins>
      <w:ins w:id="522" w:author="Abhisek Karmakar" w:date="2018-03-11T22:02:00Z">
        <w:r w:rsidR="00D509AF">
          <w:rPr>
            <w:bCs/>
          </w:rPr>
          <w:t>vectors obtained by traversing the network, we take a unique value which will act as the input vector for all the subsequent phases.</w:t>
        </w:r>
      </w:ins>
    </w:p>
    <w:p w:rsidR="00D509AF" w:rsidRDefault="00D509AF" w:rsidP="00D509AF">
      <w:pPr>
        <w:pStyle w:val="ListParagraph"/>
        <w:ind w:left="1080"/>
        <w:jc w:val="both"/>
        <w:rPr>
          <w:ins w:id="523" w:author="Abhisek Karmakar" w:date="2018-03-11T22:03:00Z"/>
          <w:bCs/>
        </w:rPr>
        <w:pPrChange w:id="524" w:author="Abhisek Karmakar" w:date="2018-03-11T22:02:00Z">
          <w:pPr>
            <w:pStyle w:val="ListParagraph"/>
            <w:jc w:val="both"/>
          </w:pPr>
        </w:pPrChange>
      </w:pPr>
    </w:p>
    <w:p w:rsidR="00D509AF" w:rsidRDefault="00D509AF" w:rsidP="00D509AF">
      <w:pPr>
        <w:pStyle w:val="ListParagraph"/>
        <w:ind w:left="1080"/>
        <w:jc w:val="both"/>
        <w:rPr>
          <w:ins w:id="525" w:author="Abhisek Karmakar" w:date="2018-03-11T22:09:00Z"/>
          <w:bCs/>
        </w:rPr>
        <w:pPrChange w:id="526" w:author="Abhisek Karmakar" w:date="2018-03-11T22:02:00Z">
          <w:pPr>
            <w:pStyle w:val="ListParagraph"/>
            <w:jc w:val="both"/>
          </w:pPr>
        </w:pPrChange>
      </w:pPr>
      <w:ins w:id="527" w:author="Abhisek Karmakar" w:date="2018-03-11T22:07:00Z">
        <w:r>
          <w:rPr>
            <w:bCs/>
          </w:rPr>
          <w:t>In our case the Input Vector obtained is 00001</w:t>
        </w:r>
      </w:ins>
    </w:p>
    <w:p w:rsidR="00D509AF" w:rsidRDefault="00D509AF" w:rsidP="00D509AF">
      <w:pPr>
        <w:jc w:val="both"/>
        <w:rPr>
          <w:ins w:id="528" w:author="Abhisek Karmakar" w:date="2018-03-11T22:09:00Z"/>
          <w:bCs/>
        </w:rPr>
        <w:pPrChange w:id="529" w:author="Abhisek Karmakar" w:date="2018-03-11T22:09:00Z">
          <w:pPr>
            <w:pStyle w:val="ListParagraph"/>
            <w:jc w:val="both"/>
          </w:pPr>
        </w:pPrChange>
      </w:pPr>
    </w:p>
    <w:p w:rsidR="00FD085F" w:rsidRDefault="003852F7" w:rsidP="00FD085F">
      <w:pPr>
        <w:pStyle w:val="ListParagraph"/>
        <w:numPr>
          <w:ilvl w:val="2"/>
          <w:numId w:val="4"/>
        </w:numPr>
        <w:jc w:val="both"/>
        <w:rPr>
          <w:ins w:id="530" w:author="Abhisek Karmakar" w:date="2018-03-11T22:15:00Z"/>
          <w:b/>
        </w:rPr>
        <w:pPrChange w:id="531" w:author="Abhisek Karmakar" w:date="2018-03-11T22:15:00Z">
          <w:pPr>
            <w:pStyle w:val="ListParagraph"/>
            <w:jc w:val="both"/>
          </w:pPr>
        </w:pPrChange>
      </w:pPr>
      <w:ins w:id="532" w:author="Abhisek Karmakar" w:date="2018-03-11T22:15:00Z">
        <w:r>
          <w:rPr>
            <w:b/>
          </w:rPr>
          <w:t>Fault Introduction into Boolean Network</w:t>
        </w:r>
      </w:ins>
    </w:p>
    <w:p w:rsidR="003852F7" w:rsidRDefault="003852F7" w:rsidP="003852F7">
      <w:pPr>
        <w:pStyle w:val="ListParagraph"/>
        <w:ind w:left="1080"/>
        <w:jc w:val="both"/>
        <w:rPr>
          <w:ins w:id="533" w:author="Abhisek Karmakar" w:date="2018-03-11T22:15:00Z"/>
          <w:b/>
        </w:rPr>
        <w:pPrChange w:id="534" w:author="Abhisek Karmakar" w:date="2018-03-11T22:15:00Z">
          <w:pPr>
            <w:pStyle w:val="ListParagraph"/>
            <w:jc w:val="both"/>
          </w:pPr>
        </w:pPrChange>
      </w:pPr>
    </w:p>
    <w:p w:rsidR="003852F7" w:rsidRDefault="003852F7" w:rsidP="003852F7">
      <w:pPr>
        <w:pStyle w:val="ListParagraph"/>
        <w:numPr>
          <w:ilvl w:val="3"/>
          <w:numId w:val="4"/>
        </w:numPr>
        <w:jc w:val="both"/>
        <w:rPr>
          <w:ins w:id="535" w:author="Abhisek Karmakar" w:date="2018-03-11T22:15:00Z"/>
          <w:b/>
        </w:rPr>
        <w:pPrChange w:id="536" w:author="Abhisek Karmakar" w:date="2018-03-11T22:15:00Z">
          <w:pPr>
            <w:pStyle w:val="ListParagraph"/>
            <w:jc w:val="both"/>
          </w:pPr>
        </w:pPrChange>
      </w:pPr>
      <w:ins w:id="537" w:author="Abhisek Karmakar" w:date="2018-03-11T22:15:00Z">
        <w:r>
          <w:rPr>
            <w:b/>
          </w:rPr>
          <w:t xml:space="preserve"> </w:t>
        </w:r>
      </w:ins>
      <w:ins w:id="538" w:author="Abhisek Karmakar" w:date="2018-03-11T23:51:00Z">
        <w:r w:rsidR="001E28EB">
          <w:rPr>
            <w:b/>
          </w:rPr>
          <w:t xml:space="preserve">Simulating </w:t>
        </w:r>
      </w:ins>
      <w:ins w:id="539" w:author="Abhisek Karmakar" w:date="2018-03-11T22:15:00Z">
        <w:r>
          <w:rPr>
            <w:b/>
          </w:rPr>
          <w:t xml:space="preserve">Single Fault </w:t>
        </w:r>
      </w:ins>
      <w:ins w:id="540" w:author="Abhisek Karmakar" w:date="2018-03-11T22:16:00Z">
        <w:r>
          <w:rPr>
            <w:b/>
          </w:rPr>
          <w:t>Scenario</w:t>
        </w:r>
      </w:ins>
    </w:p>
    <w:p w:rsidR="003852F7" w:rsidRDefault="003852F7" w:rsidP="003852F7">
      <w:pPr>
        <w:pStyle w:val="ListParagraph"/>
        <w:ind w:left="1080"/>
        <w:jc w:val="both"/>
        <w:rPr>
          <w:ins w:id="541" w:author="Abhisek Karmakar" w:date="2018-03-11T22:16:00Z"/>
          <w:b/>
        </w:rPr>
        <w:pPrChange w:id="542" w:author="Abhisek Karmakar" w:date="2018-03-11T22:16:00Z">
          <w:pPr>
            <w:pStyle w:val="ListParagraph"/>
            <w:jc w:val="both"/>
          </w:pPr>
        </w:pPrChange>
      </w:pPr>
    </w:p>
    <w:p w:rsidR="003852F7" w:rsidRDefault="001E28EB" w:rsidP="003852F7">
      <w:pPr>
        <w:pStyle w:val="ListParagraph"/>
        <w:ind w:left="1080"/>
        <w:jc w:val="both"/>
        <w:rPr>
          <w:ins w:id="543" w:author="Abhisek Karmakar" w:date="2018-03-11T23:46:00Z"/>
          <w:bCs/>
        </w:rPr>
        <w:pPrChange w:id="544" w:author="Abhisek Karmakar" w:date="2018-03-11T22:16:00Z">
          <w:pPr>
            <w:pStyle w:val="ListParagraph"/>
            <w:jc w:val="both"/>
          </w:pPr>
        </w:pPrChange>
      </w:pPr>
      <w:ins w:id="545" w:author="Abhisek Karmakar" w:date="2018-03-11T23:45:00Z">
        <w:r>
          <w:rPr>
            <w:bCs/>
          </w:rPr>
          <w:t>We introduce one fault at a node and traverse throughout the network. With every itera</w:t>
        </w:r>
      </w:ins>
      <w:ins w:id="546" w:author="Abhisek Karmakar" w:date="2018-03-11T23:46:00Z">
        <w:r>
          <w:rPr>
            <w:bCs/>
          </w:rPr>
          <w:t>tion, we introduce one fault to every node of the network.</w:t>
        </w:r>
      </w:ins>
    </w:p>
    <w:p w:rsidR="001E28EB" w:rsidRDefault="001E28EB" w:rsidP="001E28EB">
      <w:pPr>
        <w:jc w:val="both"/>
        <w:rPr>
          <w:ins w:id="547" w:author="Abhisek Karmakar" w:date="2018-03-11T23:51:00Z"/>
          <w:bCs/>
        </w:rPr>
        <w:pPrChange w:id="548" w:author="Abhisek Karmakar" w:date="2018-03-11T23:51:00Z">
          <w:pPr>
            <w:pStyle w:val="ListParagraph"/>
            <w:jc w:val="both"/>
          </w:pPr>
        </w:pPrChange>
      </w:pPr>
    </w:p>
    <w:p w:rsidR="001E28EB" w:rsidRDefault="001E28EB" w:rsidP="001E28EB">
      <w:pPr>
        <w:pStyle w:val="ListParagraph"/>
        <w:numPr>
          <w:ilvl w:val="3"/>
          <w:numId w:val="4"/>
        </w:numPr>
        <w:jc w:val="both"/>
        <w:rPr>
          <w:ins w:id="549" w:author="Abhisek Karmakar" w:date="2018-03-11T23:51:00Z"/>
          <w:b/>
        </w:rPr>
        <w:pPrChange w:id="550" w:author="Abhisek Karmakar" w:date="2018-03-11T23:51:00Z">
          <w:pPr>
            <w:pStyle w:val="ListParagraph"/>
            <w:jc w:val="both"/>
          </w:pPr>
        </w:pPrChange>
      </w:pPr>
      <w:ins w:id="551" w:author="Abhisek Karmakar" w:date="2018-03-11T23:51:00Z">
        <w:r>
          <w:rPr>
            <w:b/>
          </w:rPr>
          <w:t xml:space="preserve"> Simulating Multiple Fault Scenario</w:t>
        </w:r>
      </w:ins>
    </w:p>
    <w:p w:rsidR="001E28EB" w:rsidRDefault="001E28EB" w:rsidP="001E28EB">
      <w:pPr>
        <w:pStyle w:val="ListParagraph"/>
        <w:ind w:left="1080"/>
        <w:jc w:val="both"/>
        <w:rPr>
          <w:ins w:id="552" w:author="Abhisek Karmakar" w:date="2018-03-11T23:52:00Z"/>
          <w:b/>
        </w:rPr>
        <w:pPrChange w:id="553" w:author="Abhisek Karmakar" w:date="2018-03-11T23:52:00Z">
          <w:pPr>
            <w:pStyle w:val="ListParagraph"/>
            <w:jc w:val="both"/>
          </w:pPr>
        </w:pPrChange>
      </w:pPr>
    </w:p>
    <w:p w:rsidR="001E28EB" w:rsidRDefault="001E28EB" w:rsidP="001E28EB">
      <w:pPr>
        <w:pStyle w:val="ListParagraph"/>
        <w:ind w:left="1080"/>
        <w:jc w:val="both"/>
        <w:rPr>
          <w:ins w:id="554" w:author="Abhisek Karmakar" w:date="2018-03-11T23:52:00Z"/>
          <w:bCs/>
        </w:rPr>
        <w:pPrChange w:id="555" w:author="Abhisek Karmakar" w:date="2018-03-11T23:52:00Z">
          <w:pPr>
            <w:pStyle w:val="ListParagraph"/>
            <w:jc w:val="both"/>
          </w:pPr>
        </w:pPrChange>
      </w:pPr>
      <w:ins w:id="556" w:author="Abhisek Karmakar" w:date="2018-03-11T23:52:00Z">
        <w:r>
          <w:rPr>
            <w:bCs/>
          </w:rPr>
          <w:t>Two Fault Scenario: Unlike the single fault scenario, in the two fault scenario, we are considering two nodes which are faulty for each iteration throughout the network.</w:t>
        </w:r>
      </w:ins>
    </w:p>
    <w:p w:rsidR="001E28EB" w:rsidRDefault="001E28EB" w:rsidP="001E28EB">
      <w:pPr>
        <w:pStyle w:val="ListParagraph"/>
        <w:ind w:left="1080"/>
        <w:jc w:val="both"/>
        <w:rPr>
          <w:ins w:id="557" w:author="Abhisek Karmakar" w:date="2018-03-11T23:53:00Z"/>
          <w:bCs/>
        </w:rPr>
        <w:pPrChange w:id="558" w:author="Abhisek Karmakar" w:date="2018-03-11T23:52:00Z">
          <w:pPr>
            <w:pStyle w:val="ListParagraph"/>
            <w:jc w:val="both"/>
          </w:pPr>
        </w:pPrChange>
      </w:pPr>
    </w:p>
    <w:p w:rsidR="001E28EB" w:rsidRDefault="001E28EB" w:rsidP="001E28EB">
      <w:pPr>
        <w:pStyle w:val="ListParagraph"/>
        <w:ind w:left="1080"/>
        <w:jc w:val="both"/>
        <w:rPr>
          <w:ins w:id="559" w:author="Abhisek Karmakar" w:date="2018-03-11T23:57:00Z"/>
          <w:bCs/>
        </w:rPr>
        <w:pPrChange w:id="560" w:author="Abhisek Karmakar" w:date="2018-03-11T23:52:00Z">
          <w:pPr>
            <w:pStyle w:val="ListParagraph"/>
            <w:jc w:val="both"/>
          </w:pPr>
        </w:pPrChange>
      </w:pPr>
      <w:ins w:id="561" w:author="Abhisek Karmakar" w:date="2018-03-11T23:53:00Z">
        <w:r>
          <w:rPr>
            <w:bCs/>
          </w:rPr>
          <w:t xml:space="preserve">Three Fault Scenario: </w:t>
        </w:r>
      </w:ins>
      <w:ins w:id="562" w:author="Abhisek Karmakar" w:date="2018-03-11T23:56:00Z">
        <w:r w:rsidR="00C81A85">
          <w:rPr>
            <w:bCs/>
          </w:rPr>
          <w:t xml:space="preserve">In this case we are considering three faulty nodes at a time during a single iteration of the network. </w:t>
        </w:r>
      </w:ins>
    </w:p>
    <w:p w:rsidR="00C81A85" w:rsidRDefault="00C81A85" w:rsidP="001E28EB">
      <w:pPr>
        <w:pStyle w:val="ListParagraph"/>
        <w:ind w:left="1080"/>
        <w:jc w:val="both"/>
        <w:rPr>
          <w:ins w:id="563" w:author="Abhisek Karmakar" w:date="2018-03-11T23:57:00Z"/>
          <w:bCs/>
        </w:rPr>
        <w:pPrChange w:id="564" w:author="Abhisek Karmakar" w:date="2018-03-11T23:52:00Z">
          <w:pPr>
            <w:pStyle w:val="ListParagraph"/>
            <w:jc w:val="both"/>
          </w:pPr>
        </w:pPrChange>
      </w:pPr>
    </w:p>
    <w:p w:rsidR="005F6C59" w:rsidRDefault="00C81A85" w:rsidP="001E28EB">
      <w:pPr>
        <w:pStyle w:val="ListParagraph"/>
        <w:ind w:left="1080"/>
        <w:jc w:val="both"/>
        <w:rPr>
          <w:ins w:id="565" w:author="Abhisek Karmakar" w:date="2018-03-12T00:16:00Z"/>
          <w:bCs/>
        </w:rPr>
        <w:pPrChange w:id="566" w:author="Abhisek Karmakar" w:date="2018-03-11T23:52:00Z">
          <w:pPr>
            <w:pStyle w:val="ListParagraph"/>
            <w:jc w:val="both"/>
          </w:pPr>
        </w:pPrChange>
      </w:pPr>
      <w:ins w:id="567" w:author="Abhisek Karmakar" w:date="2018-03-11T23:59:00Z">
        <w:r>
          <w:rPr>
            <w:bCs/>
          </w:rPr>
          <w:t>With the increase</w:t>
        </w:r>
      </w:ins>
      <w:ins w:id="568" w:author="Abhisek Karmakar" w:date="2018-03-12T00:06:00Z">
        <w:r>
          <w:rPr>
            <w:bCs/>
          </w:rPr>
          <w:t xml:space="preserve"> in number of faults in the network, </w:t>
        </w:r>
      </w:ins>
      <w:ins w:id="569" w:author="Abhisek Karmakar" w:date="2018-03-12T00:11:00Z">
        <w:r>
          <w:rPr>
            <w:bCs/>
          </w:rPr>
          <w:t xml:space="preserve">the time taken to complete full iterations </w:t>
        </w:r>
      </w:ins>
      <w:ins w:id="570" w:author="Abhisek Karmakar" w:date="2018-03-12T00:12:00Z">
        <w:r>
          <w:rPr>
            <w:bCs/>
          </w:rPr>
          <w:t>over the network</w:t>
        </w:r>
        <w:r w:rsidR="005F6C59">
          <w:rPr>
            <w:bCs/>
          </w:rPr>
          <w:t xml:space="preserve"> will increase rapidly. To cope up </w:t>
        </w:r>
        <w:r w:rsidR="005F6C59">
          <w:rPr>
            <w:bCs/>
          </w:rPr>
          <w:lastRenderedPageBreak/>
          <w:t xml:space="preserve">with this problem, we have </w:t>
        </w:r>
      </w:ins>
      <w:ins w:id="571" w:author="Abhisek Karmakar" w:date="2018-03-12T00:16:00Z">
        <w:r w:rsidR="005F6C59">
          <w:rPr>
            <w:bCs/>
          </w:rPr>
          <w:t>done the computation in parallel in the GPU instead of the CPU using CUDA.</w:t>
        </w:r>
      </w:ins>
    </w:p>
    <w:p w:rsidR="005F6C59" w:rsidRDefault="005F6C59" w:rsidP="001E28EB">
      <w:pPr>
        <w:pStyle w:val="ListParagraph"/>
        <w:ind w:left="1080"/>
        <w:jc w:val="both"/>
        <w:rPr>
          <w:ins w:id="572" w:author="Abhisek Karmakar" w:date="2018-03-12T00:16:00Z"/>
          <w:bCs/>
        </w:rPr>
        <w:pPrChange w:id="573" w:author="Abhisek Karmakar" w:date="2018-03-11T23:52:00Z">
          <w:pPr>
            <w:pStyle w:val="ListParagraph"/>
            <w:jc w:val="both"/>
          </w:pPr>
        </w:pPrChange>
      </w:pPr>
    </w:p>
    <w:p w:rsidR="00B565B1" w:rsidRPr="00B565B1" w:rsidRDefault="00B565B1" w:rsidP="00B565B1">
      <w:pPr>
        <w:pStyle w:val="ListParagraph"/>
        <w:numPr>
          <w:ilvl w:val="2"/>
          <w:numId w:val="4"/>
        </w:numPr>
        <w:jc w:val="both"/>
        <w:rPr>
          <w:ins w:id="574" w:author="Abhisek Karmakar" w:date="2018-03-12T00:22:00Z"/>
          <w:bCs/>
          <w:rPrChange w:id="575" w:author="Abhisek Karmakar" w:date="2018-03-12T00:22:00Z">
            <w:rPr>
              <w:ins w:id="576" w:author="Abhisek Karmakar" w:date="2018-03-12T00:22:00Z"/>
              <w:b/>
            </w:rPr>
          </w:rPrChange>
        </w:rPr>
        <w:pPrChange w:id="577" w:author="Abhisek Karmakar" w:date="2018-03-12T00:20:00Z">
          <w:pPr>
            <w:pStyle w:val="ListParagraph"/>
            <w:jc w:val="both"/>
          </w:pPr>
        </w:pPrChange>
      </w:pPr>
      <w:ins w:id="578" w:author="Abhisek Karmakar" w:date="2018-03-12T00:22:00Z">
        <w:r>
          <w:rPr>
            <w:b/>
          </w:rPr>
          <w:t>Drug Combination Application</w:t>
        </w:r>
      </w:ins>
    </w:p>
    <w:p w:rsidR="00B565B1" w:rsidRDefault="00B565B1" w:rsidP="00B565B1">
      <w:pPr>
        <w:pStyle w:val="ListParagraph"/>
        <w:ind w:left="1080"/>
        <w:jc w:val="both"/>
        <w:rPr>
          <w:ins w:id="579" w:author="Abhisek Karmakar" w:date="2018-03-12T00:22:00Z"/>
          <w:b/>
        </w:rPr>
        <w:pPrChange w:id="580" w:author="Abhisek Karmakar" w:date="2018-03-12T00:22:00Z">
          <w:pPr>
            <w:pStyle w:val="ListParagraph"/>
            <w:jc w:val="both"/>
          </w:pPr>
        </w:pPrChange>
      </w:pPr>
    </w:p>
    <w:p w:rsidR="00C81A85" w:rsidRPr="00B565B1" w:rsidRDefault="00C81A85" w:rsidP="00B565B1">
      <w:pPr>
        <w:pStyle w:val="ListParagraph"/>
        <w:numPr>
          <w:ilvl w:val="3"/>
          <w:numId w:val="4"/>
        </w:numPr>
        <w:jc w:val="both"/>
        <w:rPr>
          <w:ins w:id="581" w:author="Abhisek Karmakar" w:date="2018-03-12T00:23:00Z"/>
          <w:bCs/>
          <w:rPrChange w:id="582" w:author="Abhisek Karmakar" w:date="2018-03-12T00:23:00Z">
            <w:rPr>
              <w:ins w:id="583" w:author="Abhisek Karmakar" w:date="2018-03-12T00:23:00Z"/>
              <w:b/>
            </w:rPr>
          </w:rPrChange>
        </w:rPr>
        <w:pPrChange w:id="584" w:author="Abhisek Karmakar" w:date="2018-03-12T00:22:00Z">
          <w:pPr>
            <w:pStyle w:val="ListParagraph"/>
            <w:jc w:val="both"/>
          </w:pPr>
        </w:pPrChange>
      </w:pPr>
      <w:ins w:id="585" w:author="Abhisek Karmakar" w:date="2018-03-12T00:14:00Z">
        <w:r w:rsidRPr="00B565B1">
          <w:rPr>
            <w:bCs/>
            <w:rPrChange w:id="586" w:author="Abhisek Karmakar" w:date="2018-03-12T00:22:00Z">
              <w:rPr/>
            </w:rPrChange>
          </w:rPr>
          <w:t xml:space="preserve"> </w:t>
        </w:r>
      </w:ins>
      <w:ins w:id="587" w:author="Abhisek Karmakar" w:date="2018-03-12T00:23:00Z">
        <w:r w:rsidR="00B565B1">
          <w:rPr>
            <w:b/>
          </w:rPr>
          <w:t>Generate optimum drug for single Fault Scenario</w:t>
        </w:r>
      </w:ins>
    </w:p>
    <w:p w:rsidR="00B565B1" w:rsidRDefault="00B565B1" w:rsidP="00B565B1">
      <w:pPr>
        <w:pStyle w:val="ListParagraph"/>
        <w:ind w:left="1080"/>
        <w:jc w:val="both"/>
        <w:rPr>
          <w:ins w:id="588" w:author="Abhisek Karmakar" w:date="2018-03-12T00:23:00Z"/>
          <w:b/>
        </w:rPr>
        <w:pPrChange w:id="589" w:author="Abhisek Karmakar" w:date="2018-03-12T00:23:00Z">
          <w:pPr>
            <w:pStyle w:val="ListParagraph"/>
            <w:jc w:val="both"/>
          </w:pPr>
        </w:pPrChange>
      </w:pPr>
    </w:p>
    <w:p w:rsidR="00B565B1" w:rsidRDefault="00026A3A" w:rsidP="00026A3A">
      <w:pPr>
        <w:pStyle w:val="ListParagraph"/>
        <w:numPr>
          <w:ilvl w:val="3"/>
          <w:numId w:val="4"/>
        </w:numPr>
        <w:jc w:val="both"/>
        <w:rPr>
          <w:ins w:id="590" w:author="Abhisek Karmakar" w:date="2018-03-12T00:37:00Z"/>
          <w:b/>
        </w:rPr>
        <w:pPrChange w:id="591" w:author="Abhisek Karmakar" w:date="2018-03-12T00:34:00Z">
          <w:pPr>
            <w:pStyle w:val="ListParagraph"/>
            <w:jc w:val="both"/>
          </w:pPr>
        </w:pPrChange>
      </w:pPr>
      <w:ins w:id="592" w:author="Abhisek Karmakar" w:date="2018-03-12T00:34:00Z">
        <w:r>
          <w:rPr>
            <w:b/>
          </w:rPr>
          <w:t xml:space="preserve"> Generate optimum drug for multiple Fault </w:t>
        </w:r>
      </w:ins>
      <w:ins w:id="593" w:author="Abhisek Karmakar" w:date="2018-03-12T00:37:00Z">
        <w:r w:rsidR="001A25E6">
          <w:rPr>
            <w:b/>
          </w:rPr>
          <w:t>Scenario</w:t>
        </w:r>
      </w:ins>
    </w:p>
    <w:p w:rsidR="001A25E6" w:rsidRPr="001A25E6" w:rsidRDefault="001A25E6" w:rsidP="001A25E6">
      <w:pPr>
        <w:pStyle w:val="ListParagraph"/>
        <w:rPr>
          <w:ins w:id="594" w:author="Abhisek Karmakar" w:date="2018-03-12T00:37:00Z"/>
          <w:b/>
          <w:rPrChange w:id="595" w:author="Abhisek Karmakar" w:date="2018-03-12T00:37:00Z">
            <w:rPr>
              <w:ins w:id="596" w:author="Abhisek Karmakar" w:date="2018-03-12T00:37:00Z"/>
            </w:rPr>
          </w:rPrChange>
        </w:rPr>
        <w:pPrChange w:id="597" w:author="Abhisek Karmakar" w:date="2018-03-12T00:37:00Z">
          <w:pPr>
            <w:pStyle w:val="ListParagraph"/>
            <w:numPr>
              <w:ilvl w:val="3"/>
              <w:numId w:val="4"/>
            </w:numPr>
            <w:ind w:left="1080" w:hanging="720"/>
            <w:jc w:val="both"/>
          </w:pPr>
        </w:pPrChange>
      </w:pPr>
    </w:p>
    <w:p w:rsidR="001A25E6" w:rsidRDefault="001A25E6" w:rsidP="00026A3A">
      <w:pPr>
        <w:pStyle w:val="ListParagraph"/>
        <w:numPr>
          <w:ilvl w:val="3"/>
          <w:numId w:val="4"/>
        </w:numPr>
        <w:jc w:val="both"/>
        <w:rPr>
          <w:ins w:id="598" w:author="Abhisek Karmakar" w:date="2018-03-12T00:40:00Z"/>
          <w:b/>
        </w:rPr>
        <w:pPrChange w:id="599" w:author="Abhisek Karmakar" w:date="2018-03-12T00:34:00Z">
          <w:pPr>
            <w:pStyle w:val="ListParagraph"/>
            <w:jc w:val="both"/>
          </w:pPr>
        </w:pPrChange>
      </w:pPr>
      <w:ins w:id="600" w:author="Abhisek Karmakar" w:date="2018-03-12T00:37:00Z">
        <w:r>
          <w:rPr>
            <w:b/>
          </w:rPr>
          <w:t xml:space="preserve"> Visualization </w:t>
        </w:r>
      </w:ins>
      <w:ins w:id="601" w:author="Abhisek Karmakar" w:date="2018-03-12T00:40:00Z">
        <w:r>
          <w:rPr>
            <w:b/>
          </w:rPr>
          <w:t>of Effect of Drug Combination</w:t>
        </w:r>
      </w:ins>
    </w:p>
    <w:p w:rsidR="001A25E6" w:rsidRPr="001A25E6" w:rsidRDefault="001A25E6" w:rsidP="001A25E6">
      <w:pPr>
        <w:pStyle w:val="ListParagraph"/>
        <w:rPr>
          <w:ins w:id="602" w:author="Abhisek Karmakar" w:date="2018-03-12T00:40:00Z"/>
          <w:b/>
          <w:rPrChange w:id="603" w:author="Abhisek Karmakar" w:date="2018-03-12T00:40:00Z">
            <w:rPr>
              <w:ins w:id="604" w:author="Abhisek Karmakar" w:date="2018-03-12T00:40:00Z"/>
            </w:rPr>
          </w:rPrChange>
        </w:rPr>
        <w:pPrChange w:id="605" w:author="Abhisek Karmakar" w:date="2018-03-12T00:40:00Z">
          <w:pPr>
            <w:pStyle w:val="ListParagraph"/>
            <w:numPr>
              <w:ilvl w:val="3"/>
              <w:numId w:val="4"/>
            </w:numPr>
            <w:ind w:left="1080" w:hanging="720"/>
            <w:jc w:val="both"/>
          </w:pPr>
        </w:pPrChange>
      </w:pPr>
    </w:p>
    <w:p w:rsidR="001A25E6" w:rsidRDefault="001A25E6" w:rsidP="001A25E6">
      <w:pPr>
        <w:pStyle w:val="ListParagraph"/>
        <w:numPr>
          <w:ilvl w:val="2"/>
          <w:numId w:val="4"/>
        </w:numPr>
        <w:jc w:val="both"/>
        <w:rPr>
          <w:ins w:id="606" w:author="Abhisek Karmakar" w:date="2018-03-12T00:40:00Z"/>
          <w:b/>
        </w:rPr>
        <w:pPrChange w:id="607" w:author="Abhisek Karmakar" w:date="2018-03-12T00:40:00Z">
          <w:pPr>
            <w:pStyle w:val="ListParagraph"/>
            <w:jc w:val="both"/>
          </w:pPr>
        </w:pPrChange>
      </w:pPr>
      <w:ins w:id="608" w:author="Abhisek Karmakar" w:date="2018-03-12T00:40:00Z">
        <w:r>
          <w:rPr>
            <w:b/>
          </w:rPr>
          <w:t>Search for More efficient drug points</w:t>
        </w:r>
      </w:ins>
    </w:p>
    <w:p w:rsidR="001A25E6" w:rsidRDefault="001A25E6" w:rsidP="001A25E6">
      <w:pPr>
        <w:ind w:left="360"/>
        <w:jc w:val="both"/>
        <w:rPr>
          <w:ins w:id="609" w:author="Abhisek Karmakar" w:date="2018-03-12T00:40:00Z"/>
          <w:b/>
        </w:rPr>
        <w:pPrChange w:id="610" w:author="Abhisek Karmakar" w:date="2018-03-12T00:40:00Z">
          <w:pPr>
            <w:pStyle w:val="ListParagraph"/>
            <w:jc w:val="both"/>
          </w:pPr>
        </w:pPrChange>
      </w:pPr>
    </w:p>
    <w:p w:rsidR="001A25E6" w:rsidRDefault="001A25E6" w:rsidP="001A25E6">
      <w:pPr>
        <w:pStyle w:val="ListParagraph"/>
        <w:numPr>
          <w:ilvl w:val="3"/>
          <w:numId w:val="4"/>
        </w:numPr>
        <w:jc w:val="both"/>
        <w:rPr>
          <w:ins w:id="611" w:author="Abhisek Karmakar" w:date="2018-03-12T00:50:00Z"/>
          <w:b/>
        </w:rPr>
        <w:pPrChange w:id="612" w:author="Abhisek Karmakar" w:date="2018-03-12T00:40:00Z">
          <w:pPr>
            <w:pStyle w:val="ListParagraph"/>
            <w:jc w:val="both"/>
          </w:pPr>
        </w:pPrChange>
      </w:pPr>
      <w:ins w:id="613" w:author="Abhisek Karmakar" w:date="2018-03-12T00:40:00Z">
        <w:r>
          <w:rPr>
            <w:b/>
          </w:rPr>
          <w:t xml:space="preserve"> </w:t>
        </w:r>
      </w:ins>
      <w:ins w:id="614" w:author="Abhisek Karmakar" w:date="2018-03-12T00:50:00Z">
        <w:r>
          <w:rPr>
            <w:b/>
          </w:rPr>
          <w:t>Simulating bimodal drugs on single faults</w:t>
        </w:r>
      </w:ins>
    </w:p>
    <w:p w:rsidR="001A25E6" w:rsidRDefault="001A25E6" w:rsidP="00ED0559">
      <w:pPr>
        <w:pStyle w:val="ListParagraph"/>
        <w:ind w:left="1080"/>
        <w:jc w:val="both"/>
        <w:rPr>
          <w:ins w:id="615" w:author="Abhisek Karmakar" w:date="2018-03-12T00:51:00Z"/>
          <w:b/>
        </w:rPr>
        <w:pPrChange w:id="616" w:author="Abhisek Karmakar" w:date="2018-03-12T00:51:00Z">
          <w:pPr>
            <w:pStyle w:val="ListParagraph"/>
            <w:jc w:val="both"/>
          </w:pPr>
        </w:pPrChange>
      </w:pPr>
    </w:p>
    <w:p w:rsidR="00ED0559" w:rsidRPr="001A25E6" w:rsidRDefault="00ED0559" w:rsidP="00ED0559">
      <w:pPr>
        <w:pStyle w:val="ListParagraph"/>
        <w:numPr>
          <w:ilvl w:val="3"/>
          <w:numId w:val="4"/>
        </w:numPr>
        <w:jc w:val="both"/>
        <w:rPr>
          <w:ins w:id="617" w:author="Abhisek Karmakar" w:date="2018-03-12T00:23:00Z"/>
          <w:b/>
          <w:rPrChange w:id="618" w:author="Abhisek Karmakar" w:date="2018-03-12T00:40:00Z">
            <w:rPr>
              <w:ins w:id="619" w:author="Abhisek Karmakar" w:date="2018-03-12T00:23:00Z"/>
              <w:b/>
            </w:rPr>
          </w:rPrChange>
        </w:rPr>
        <w:pPrChange w:id="620" w:author="Abhisek Karmakar" w:date="2018-03-12T00:51:00Z">
          <w:pPr>
            <w:pStyle w:val="ListParagraph"/>
            <w:jc w:val="both"/>
          </w:pPr>
        </w:pPrChange>
      </w:pPr>
      <w:ins w:id="621" w:author="Abhisek Karmakar" w:date="2018-03-12T00:51:00Z">
        <w:r>
          <w:rPr>
            <w:b/>
          </w:rPr>
          <w:t xml:space="preserve"> Visualization and Identification of more efficient drugs</w:t>
        </w:r>
      </w:ins>
    </w:p>
    <w:p w:rsidR="00B565B1" w:rsidRDefault="00B565B1" w:rsidP="00B565B1">
      <w:pPr>
        <w:pStyle w:val="ListParagraph"/>
        <w:ind w:left="1080"/>
        <w:jc w:val="both"/>
        <w:rPr>
          <w:ins w:id="622" w:author="Abhisek Karmakar" w:date="2018-03-12T00:23:00Z"/>
          <w:b/>
        </w:rPr>
        <w:pPrChange w:id="623" w:author="Abhisek Karmakar" w:date="2018-03-12T00:23:00Z">
          <w:pPr>
            <w:pStyle w:val="ListParagraph"/>
            <w:jc w:val="both"/>
          </w:pPr>
        </w:pPrChange>
      </w:pPr>
    </w:p>
    <w:p w:rsidR="00B565B1" w:rsidRPr="00B565B1" w:rsidRDefault="00B565B1" w:rsidP="00B565B1">
      <w:pPr>
        <w:pStyle w:val="ListParagraph"/>
        <w:ind w:left="1080"/>
        <w:jc w:val="both"/>
        <w:rPr>
          <w:ins w:id="624" w:author="Abhisek Karmakar" w:date="2018-03-11T23:46:00Z"/>
          <w:bCs/>
          <w:rPrChange w:id="625" w:author="Abhisek Karmakar" w:date="2018-03-12T00:22:00Z">
            <w:rPr>
              <w:ins w:id="626" w:author="Abhisek Karmakar" w:date="2018-03-11T23:46:00Z"/>
            </w:rPr>
          </w:rPrChange>
        </w:rPr>
        <w:pPrChange w:id="627" w:author="Abhisek Karmakar" w:date="2018-03-12T00:23:00Z">
          <w:pPr>
            <w:pStyle w:val="ListParagraph"/>
            <w:jc w:val="both"/>
          </w:pPr>
        </w:pPrChange>
      </w:pPr>
    </w:p>
    <w:p w:rsidR="001E28EB" w:rsidRPr="001E28EB" w:rsidRDefault="001E28EB" w:rsidP="003852F7">
      <w:pPr>
        <w:pStyle w:val="ListParagraph"/>
        <w:ind w:left="1080"/>
        <w:jc w:val="both"/>
        <w:rPr>
          <w:ins w:id="628" w:author="Abhisek Karmakar" w:date="2018-03-11T22:16:00Z"/>
          <w:bCs/>
          <w:rPrChange w:id="629" w:author="Abhisek Karmakar" w:date="2018-03-11T23:45:00Z">
            <w:rPr>
              <w:ins w:id="630" w:author="Abhisek Karmakar" w:date="2018-03-11T22:16:00Z"/>
              <w:b/>
            </w:rPr>
          </w:rPrChange>
        </w:rPr>
        <w:pPrChange w:id="631" w:author="Abhisek Karmakar" w:date="2018-03-11T22:16:00Z">
          <w:pPr>
            <w:pStyle w:val="ListParagraph"/>
            <w:jc w:val="both"/>
          </w:pPr>
        </w:pPrChange>
      </w:pPr>
    </w:p>
    <w:p w:rsidR="003852F7" w:rsidRPr="00FD085F" w:rsidRDefault="003852F7" w:rsidP="003852F7">
      <w:pPr>
        <w:pStyle w:val="ListParagraph"/>
        <w:ind w:left="1080"/>
        <w:jc w:val="both"/>
        <w:rPr>
          <w:b/>
          <w:rPrChange w:id="632" w:author="Abhisek Karmakar" w:date="2018-03-11T22:15:00Z">
            <w:rPr>
              <w:bCs/>
            </w:rPr>
          </w:rPrChange>
        </w:rPr>
        <w:pPrChange w:id="633" w:author="Abhisek Karmakar" w:date="2018-03-11T22:16:00Z">
          <w:pPr>
            <w:pStyle w:val="ListParagraph"/>
            <w:jc w:val="both"/>
          </w:pPr>
        </w:pPrChange>
      </w:pPr>
    </w:p>
    <w:p w:rsidR="00F6554C" w:rsidRDefault="00F6554C" w:rsidP="00FC40E7">
      <w:pPr>
        <w:pStyle w:val="ListParagraph"/>
        <w:jc w:val="both"/>
        <w:rPr>
          <w:bCs/>
        </w:rPr>
      </w:pPr>
    </w:p>
    <w:p w:rsidR="00D7578F" w:rsidRDefault="00D7578F" w:rsidP="00FC40E7">
      <w:pPr>
        <w:pStyle w:val="ListParagraph"/>
        <w:jc w:val="both"/>
        <w:rPr>
          <w:bCs/>
        </w:rPr>
      </w:pPr>
      <w:bookmarkStart w:id="634" w:name="_GoBack"/>
      <w:bookmarkEnd w:id="634"/>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FD58E8" w:rsidRDefault="00FD58E8" w:rsidP="00FC40E7">
      <w:pPr>
        <w:pStyle w:val="ListParagraph"/>
        <w:jc w:val="both"/>
        <w:rPr>
          <w:ins w:id="635" w:author="Abhisek Karmakar" w:date="2018-03-11T11:30:00Z"/>
          <w:bCs/>
        </w:rPr>
      </w:pPr>
    </w:p>
    <w:p w:rsidR="008D5F46" w:rsidRPr="008D5F46" w:rsidRDefault="008D5F46" w:rsidP="008D5F46">
      <w:pPr>
        <w:jc w:val="both"/>
        <w:rPr>
          <w:b/>
          <w:rPrChange w:id="636" w:author="Abhisek Karmakar" w:date="2018-03-11T11:31:00Z">
            <w:rPr/>
          </w:rPrChange>
        </w:rPr>
        <w:pPrChange w:id="637" w:author="Abhisek Karmakar" w:date="2018-03-11T11:31:00Z">
          <w:pPr>
            <w:pStyle w:val="ListParagraph"/>
            <w:jc w:val="both"/>
          </w:pPr>
        </w:pPrChange>
      </w:pPr>
    </w:p>
    <w:p w:rsidR="00FD58E8" w:rsidRDefault="00FF03B8" w:rsidP="00FF03B8">
      <w:pPr>
        <w:pStyle w:val="ListParagraph"/>
        <w:numPr>
          <w:ilvl w:val="0"/>
          <w:numId w:val="4"/>
        </w:numPr>
        <w:jc w:val="both"/>
        <w:rPr>
          <w:b/>
        </w:rPr>
      </w:pPr>
      <w:r>
        <w:rPr>
          <w:b/>
        </w:rPr>
        <w:t>CONCLUSION</w:t>
      </w:r>
    </w:p>
    <w:p w:rsidR="00FF03B8" w:rsidRDefault="00FF03B8" w:rsidP="00FF03B8">
      <w:pPr>
        <w:pStyle w:val="ListParagraph"/>
        <w:jc w:val="both"/>
        <w:rPr>
          <w:b/>
        </w:rPr>
      </w:pPr>
    </w:p>
    <w:p w:rsidR="00FF03B8" w:rsidRDefault="00FF03B8" w:rsidP="00FF03B8">
      <w:pPr>
        <w:pStyle w:val="ListParagraph"/>
        <w:numPr>
          <w:ilvl w:val="1"/>
          <w:numId w:val="4"/>
        </w:numPr>
        <w:jc w:val="both"/>
        <w:rPr>
          <w:b/>
        </w:rPr>
      </w:pPr>
      <w:r>
        <w:rPr>
          <w:b/>
        </w:rPr>
        <w:t xml:space="preserve"> Project Benefits</w:t>
      </w:r>
    </w:p>
    <w:p w:rsidR="00FF03B8" w:rsidRDefault="00FF03B8" w:rsidP="00FF03B8">
      <w:pPr>
        <w:jc w:val="both"/>
        <w:rPr>
          <w:b/>
        </w:rPr>
      </w:pPr>
    </w:p>
    <w:p w:rsidR="0059614F" w:rsidRDefault="0059614F" w:rsidP="0059614F">
      <w:pPr>
        <w:numPr>
          <w:ilvl w:val="0"/>
          <w:numId w:val="11"/>
        </w:numPr>
        <w:pBdr>
          <w:top w:val="nil"/>
          <w:left w:val="nil"/>
          <w:bottom w:val="nil"/>
          <w:right w:val="nil"/>
          <w:between w:val="nil"/>
        </w:pBdr>
        <w:spacing w:line="276" w:lineRule="auto"/>
        <w:contextualSpacing/>
        <w:jc w:val="both"/>
      </w:pPr>
      <w:r>
        <w:t>Laying out a Boolean Network from a Gene Regulatory Network will help us understand the workings of proteins in a simple manner, stemming from the fact that every protein has an ON-OFF feature.</w:t>
      </w:r>
    </w:p>
    <w:p w:rsidR="0059614F" w:rsidRDefault="0059614F" w:rsidP="0059614F">
      <w:pPr>
        <w:numPr>
          <w:ilvl w:val="0"/>
          <w:numId w:val="11"/>
        </w:numPr>
        <w:pBdr>
          <w:top w:val="nil"/>
          <w:left w:val="nil"/>
          <w:bottom w:val="nil"/>
          <w:right w:val="nil"/>
          <w:between w:val="nil"/>
        </w:pBdr>
        <w:spacing w:line="276" w:lineRule="auto"/>
        <w:contextualSpacing/>
        <w:jc w:val="both"/>
      </w:pPr>
      <w:r>
        <w:t>Identification of unique input vector will produce output vectors which signify both proliferative and nonproliferative situations.</w:t>
      </w:r>
    </w:p>
    <w:p w:rsidR="0059614F" w:rsidRDefault="0059614F" w:rsidP="0059614F">
      <w:pPr>
        <w:numPr>
          <w:ilvl w:val="0"/>
          <w:numId w:val="11"/>
        </w:numPr>
        <w:pBdr>
          <w:top w:val="nil"/>
          <w:left w:val="nil"/>
          <w:bottom w:val="nil"/>
          <w:right w:val="nil"/>
          <w:between w:val="nil"/>
        </w:pBdr>
        <w:spacing w:line="276" w:lineRule="auto"/>
        <w:contextualSpacing/>
        <w:jc w:val="both"/>
      </w:pPr>
      <w:r>
        <w:t>Fault location will convey that every gate in the Boolean Network is a potential fault in the system.</w:t>
      </w:r>
    </w:p>
    <w:p w:rsidR="0059614F" w:rsidRPr="0059614F" w:rsidRDefault="0059614F" w:rsidP="0059614F">
      <w:pPr>
        <w:numPr>
          <w:ilvl w:val="0"/>
          <w:numId w:val="11"/>
        </w:numPr>
        <w:pBdr>
          <w:top w:val="nil"/>
          <w:left w:val="nil"/>
          <w:bottom w:val="nil"/>
          <w:right w:val="nil"/>
          <w:between w:val="nil"/>
        </w:pBdr>
        <w:spacing w:line="276" w:lineRule="auto"/>
        <w:contextualSpacing/>
        <w:jc w:val="both"/>
        <w:rPr>
          <w:b/>
          <w:bCs/>
        </w:rPr>
      </w:pPr>
      <w:r>
        <w:t>Assumption of more than one fault at a given time will produce a more realistic solution to cancerous conditions, while figuring out the drug combination for the faulty network.</w:t>
      </w:r>
    </w:p>
    <w:p w:rsidR="0059614F" w:rsidRDefault="0059614F" w:rsidP="0059614F">
      <w:pPr>
        <w:pBdr>
          <w:top w:val="nil"/>
          <w:left w:val="nil"/>
          <w:bottom w:val="nil"/>
          <w:right w:val="nil"/>
          <w:between w:val="nil"/>
        </w:pBdr>
        <w:spacing w:line="276" w:lineRule="auto"/>
        <w:contextualSpacing/>
        <w:jc w:val="both"/>
      </w:pPr>
    </w:p>
    <w:p w:rsidR="0059614F" w:rsidRDefault="0059614F" w:rsidP="0059614F">
      <w:pPr>
        <w:pStyle w:val="ListParagraph"/>
        <w:numPr>
          <w:ilvl w:val="1"/>
          <w:numId w:val="4"/>
        </w:numPr>
        <w:pBdr>
          <w:top w:val="nil"/>
          <w:left w:val="nil"/>
          <w:bottom w:val="nil"/>
          <w:right w:val="nil"/>
          <w:between w:val="nil"/>
        </w:pBdr>
        <w:spacing w:line="276" w:lineRule="auto"/>
        <w:jc w:val="both"/>
        <w:rPr>
          <w:b/>
          <w:bCs/>
        </w:rPr>
      </w:pPr>
      <w:r>
        <w:rPr>
          <w:b/>
          <w:bCs/>
        </w:rPr>
        <w:t xml:space="preserve"> Future Scope for Improvements</w:t>
      </w:r>
    </w:p>
    <w:p w:rsidR="0059614F" w:rsidRDefault="0059614F" w:rsidP="0059614F">
      <w:pPr>
        <w:pStyle w:val="ListParagraph"/>
        <w:pBdr>
          <w:top w:val="nil"/>
          <w:left w:val="nil"/>
          <w:bottom w:val="nil"/>
          <w:right w:val="nil"/>
          <w:between w:val="nil"/>
        </w:pBdr>
        <w:spacing w:line="276" w:lineRule="auto"/>
        <w:jc w:val="both"/>
        <w:rPr>
          <w:b/>
          <w:bCs/>
        </w:rPr>
      </w:pPr>
    </w:p>
    <w:p w:rsidR="0059614F" w:rsidRDefault="0069503C" w:rsidP="0069503C">
      <w:pPr>
        <w:pStyle w:val="ListParagraph"/>
        <w:numPr>
          <w:ilvl w:val="0"/>
          <w:numId w:val="13"/>
        </w:numPr>
        <w:pBdr>
          <w:top w:val="nil"/>
          <w:left w:val="nil"/>
          <w:bottom w:val="nil"/>
          <w:right w:val="nil"/>
          <w:between w:val="nil"/>
        </w:pBdr>
        <w:spacing w:line="276" w:lineRule="auto"/>
        <w:jc w:val="both"/>
      </w:pPr>
      <w:r>
        <w:lastRenderedPageBreak/>
        <w:t>Introduction of more than two faults if we can get increased computation power.</w:t>
      </w:r>
    </w:p>
    <w:p w:rsidR="0069503C" w:rsidRDefault="0069503C" w:rsidP="0069503C">
      <w:pPr>
        <w:pStyle w:val="ListParagraph"/>
        <w:numPr>
          <w:ilvl w:val="0"/>
          <w:numId w:val="13"/>
        </w:numPr>
        <w:pBdr>
          <w:top w:val="nil"/>
          <w:left w:val="nil"/>
          <w:bottom w:val="nil"/>
          <w:right w:val="nil"/>
          <w:between w:val="nil"/>
        </w:pBdr>
        <w:spacing w:line="276" w:lineRule="auto"/>
        <w:jc w:val="both"/>
      </w:pPr>
      <w:r>
        <w:t>Introduction of bridge faults.</w:t>
      </w:r>
    </w:p>
    <w:p w:rsidR="0069503C" w:rsidRPr="0069503C" w:rsidRDefault="0069503C" w:rsidP="0069503C">
      <w:pPr>
        <w:pBdr>
          <w:top w:val="nil"/>
          <w:left w:val="nil"/>
          <w:bottom w:val="nil"/>
          <w:right w:val="nil"/>
          <w:between w:val="nil"/>
        </w:pBdr>
        <w:spacing w:line="276" w:lineRule="auto"/>
        <w:ind w:left="360"/>
        <w:jc w:val="both"/>
      </w:pPr>
    </w:p>
    <w:p w:rsidR="0059614F" w:rsidRDefault="00D7578F" w:rsidP="00D7578F">
      <w:pPr>
        <w:pStyle w:val="ListParagraph"/>
        <w:numPr>
          <w:ilvl w:val="0"/>
          <w:numId w:val="4"/>
        </w:numPr>
        <w:jc w:val="both"/>
        <w:rPr>
          <w:b/>
        </w:rPr>
      </w:pPr>
      <w:r>
        <w:rPr>
          <w:b/>
        </w:rPr>
        <w:t>REFERENCES</w:t>
      </w:r>
    </w:p>
    <w:p w:rsidR="00D7578F" w:rsidRDefault="00D7578F" w:rsidP="00D7578F">
      <w:pPr>
        <w:jc w:val="both"/>
        <w:rPr>
          <w:b/>
        </w:rPr>
      </w:pPr>
    </w:p>
    <w:p w:rsidR="00D7578F" w:rsidRDefault="00D7578F" w:rsidP="002C3FFA">
      <w:pPr>
        <w:pStyle w:val="ListParagraph"/>
        <w:numPr>
          <w:ilvl w:val="0"/>
          <w:numId w:val="14"/>
        </w:numPr>
        <w:jc w:val="both"/>
      </w:pPr>
      <w:r>
        <w:t>[1] Ritwik Layek, Aniruddha Datta, Michael Bittner and Edward R. Dougherty, “Cancer therapy design based on pathway logic”, Bioinformatics, Vol. 27, Advance Access 30 December 2010</w:t>
      </w:r>
    </w:p>
    <w:p w:rsidR="00D7578F" w:rsidRDefault="00D7578F" w:rsidP="00D7578F">
      <w:pPr>
        <w:jc w:val="both"/>
      </w:pPr>
    </w:p>
    <w:p w:rsidR="00D7578F" w:rsidRDefault="00D7578F" w:rsidP="002C3FFA">
      <w:pPr>
        <w:pStyle w:val="ListParagraph"/>
        <w:numPr>
          <w:ilvl w:val="0"/>
          <w:numId w:val="14"/>
        </w:numPr>
        <w:jc w:val="both"/>
      </w:pPr>
      <w:r>
        <w:t>[2] Osama A. Arshad, Priyadarshini S Venkatasubramani, Aniruddha Datta, Jijayanagaram Venkatraj, “Using Boolean Logic Modeling of Gene Regulatory Networks to Exploit the Links Between Cancer and Metabolism for Therapeutic Purposes”, IEEE Journal of Biomedical and Health Informatics, Vol. 20, No. 1, January 2016</w:t>
      </w:r>
    </w:p>
    <w:p w:rsidR="00D7578F" w:rsidRDefault="00D7578F" w:rsidP="00D7578F">
      <w:pPr>
        <w:jc w:val="both"/>
      </w:pPr>
    </w:p>
    <w:p w:rsidR="00D7578F" w:rsidRDefault="00D7578F" w:rsidP="002C3FFA">
      <w:pPr>
        <w:pStyle w:val="ListParagraph"/>
        <w:numPr>
          <w:ilvl w:val="0"/>
          <w:numId w:val="14"/>
        </w:numPr>
        <w:jc w:val="both"/>
      </w:pPr>
      <w:r>
        <w:t>[3] Frank Emmert-Streib, Matthias Dehmer, Benjamin Haibe-Kains, “Gene regulatory networks and their applications: understanding biological and medical problems in terms of networks”, Frontiers in Cell and Developmental Biology, Mini Review Article, 19 August 2014</w:t>
      </w:r>
    </w:p>
    <w:p w:rsidR="00D7578F" w:rsidRDefault="00D7578F" w:rsidP="00D7578F">
      <w:pPr>
        <w:jc w:val="both"/>
      </w:pPr>
    </w:p>
    <w:p w:rsidR="00D7578F" w:rsidRDefault="00D7578F" w:rsidP="002C3FFA">
      <w:pPr>
        <w:pStyle w:val="ListParagraph"/>
        <w:numPr>
          <w:ilvl w:val="0"/>
          <w:numId w:val="14"/>
        </w:numPr>
        <w:jc w:val="both"/>
      </w:pPr>
      <w:r>
        <w:t>[4] Handbook of Computational Molecular Biology, “Chapter 27: Identifying Gene Regulatory Networks from Gene Expression Data”</w:t>
      </w:r>
    </w:p>
    <w:p w:rsidR="00D7578F" w:rsidRDefault="00D7578F" w:rsidP="00D7578F">
      <w:pPr>
        <w:jc w:val="both"/>
      </w:pPr>
    </w:p>
    <w:p w:rsidR="00D7578F" w:rsidRDefault="00D7578F" w:rsidP="002C3FFA">
      <w:pPr>
        <w:pStyle w:val="ListParagraph"/>
        <w:numPr>
          <w:ilvl w:val="0"/>
          <w:numId w:val="14"/>
        </w:numPr>
        <w:jc w:val="both"/>
      </w:pPr>
      <w:r>
        <w:t>[5] Anwoy Kumar Mohanty, Student Member, Aniruddha Datta, Vijayanagaram Venkatraj, “A Model for Cancer Tissue Heterogeneity”, IEEE Transactions on Biomedical Engineering, Vol. 61, No. 3, March 2014</w:t>
      </w:r>
    </w:p>
    <w:p w:rsidR="00D7578F" w:rsidRDefault="00D7578F" w:rsidP="00D7578F">
      <w:pPr>
        <w:jc w:val="both"/>
        <w:rPr>
          <w:b/>
        </w:rPr>
      </w:pPr>
    </w:p>
    <w:p w:rsidR="00D7578F" w:rsidRDefault="00D7578F" w:rsidP="002C3FFA">
      <w:pPr>
        <w:pStyle w:val="ListParagraph"/>
        <w:numPr>
          <w:ilvl w:val="0"/>
          <w:numId w:val="14"/>
        </w:numPr>
        <w:rPr>
          <w:bCs/>
        </w:rPr>
      </w:pPr>
      <w:r w:rsidRPr="002C3FFA">
        <w:rPr>
          <w:bCs/>
        </w:rPr>
        <w:t xml:space="preserve">[6] </w:t>
      </w:r>
      <w:hyperlink r:id="rId24" w:history="1">
        <w:r w:rsidR="00755500" w:rsidRPr="007A12AC">
          <w:rPr>
            <w:rStyle w:val="Hyperlink"/>
            <w:bCs/>
          </w:rPr>
          <w:t>https://www.cancer.gov/about-cancer/understanding/statistics</w:t>
        </w:r>
      </w:hyperlink>
    </w:p>
    <w:p w:rsidR="00755500" w:rsidRPr="00755500" w:rsidRDefault="00755500" w:rsidP="00755500">
      <w:pPr>
        <w:pStyle w:val="ListParagraph"/>
        <w:rPr>
          <w:bCs/>
        </w:rPr>
      </w:pPr>
    </w:p>
    <w:p w:rsidR="00755500" w:rsidRDefault="00755500" w:rsidP="002C3FFA">
      <w:pPr>
        <w:pStyle w:val="ListParagraph"/>
        <w:numPr>
          <w:ilvl w:val="0"/>
          <w:numId w:val="14"/>
        </w:numPr>
        <w:rPr>
          <w:ins w:id="638" w:author="Abhisek Karmakar" w:date="2018-03-10T22:23:00Z"/>
          <w:bCs/>
        </w:rPr>
      </w:pPr>
      <w:r>
        <w:rPr>
          <w:bCs/>
        </w:rPr>
        <w:t>[7] Fundamentals of Software Engineering (Rajib Mall)</w:t>
      </w:r>
    </w:p>
    <w:p w:rsidR="00EF7E85" w:rsidRPr="00EF7E85" w:rsidRDefault="00EF7E85">
      <w:pPr>
        <w:pStyle w:val="ListParagraph"/>
        <w:rPr>
          <w:ins w:id="639" w:author="Abhisek Karmakar" w:date="2018-03-10T22:23:00Z"/>
          <w:bCs/>
          <w:rPrChange w:id="640" w:author="Abhisek Karmakar" w:date="2018-03-10T22:23:00Z">
            <w:rPr>
              <w:ins w:id="641" w:author="Abhisek Karmakar" w:date="2018-03-10T22:23:00Z"/>
            </w:rPr>
          </w:rPrChange>
        </w:rPr>
        <w:pPrChange w:id="642" w:author="Abhisek Karmakar" w:date="2018-03-10T22:23:00Z">
          <w:pPr>
            <w:pStyle w:val="ListParagraph"/>
            <w:numPr>
              <w:numId w:val="14"/>
            </w:numPr>
            <w:ind w:hanging="360"/>
          </w:pPr>
        </w:pPrChange>
      </w:pPr>
    </w:p>
    <w:p w:rsidR="00EF7E85" w:rsidRDefault="00EF7E85" w:rsidP="002C3FFA">
      <w:pPr>
        <w:pStyle w:val="ListParagraph"/>
        <w:numPr>
          <w:ilvl w:val="0"/>
          <w:numId w:val="14"/>
        </w:numPr>
        <w:rPr>
          <w:ins w:id="643" w:author="Abhisek Karmakar" w:date="2018-03-10T22:25:00Z"/>
          <w:bCs/>
        </w:rPr>
      </w:pPr>
      <w:ins w:id="644" w:author="Abhisek Karmakar" w:date="2018-03-10T22:23:00Z">
        <w:r>
          <w:rPr>
            <w:bCs/>
          </w:rPr>
          <w:t>[8] Cuda By Example, NVIDIA</w:t>
        </w:r>
      </w:ins>
    </w:p>
    <w:p w:rsidR="00EF7E85" w:rsidRPr="00EF7E85" w:rsidRDefault="00EF7E85">
      <w:pPr>
        <w:pStyle w:val="ListParagraph"/>
        <w:rPr>
          <w:ins w:id="645" w:author="Abhisek Karmakar" w:date="2018-03-10T22:25:00Z"/>
          <w:bCs/>
          <w:rPrChange w:id="646" w:author="Abhisek Karmakar" w:date="2018-03-10T22:25:00Z">
            <w:rPr>
              <w:ins w:id="647" w:author="Abhisek Karmakar" w:date="2018-03-10T22:25:00Z"/>
            </w:rPr>
          </w:rPrChange>
        </w:rPr>
        <w:pPrChange w:id="648" w:author="Abhisek Karmakar" w:date="2018-03-10T22:25:00Z">
          <w:pPr>
            <w:pStyle w:val="ListParagraph"/>
            <w:numPr>
              <w:numId w:val="14"/>
            </w:numPr>
            <w:ind w:hanging="360"/>
          </w:pPr>
        </w:pPrChange>
      </w:pPr>
    </w:p>
    <w:p w:rsidR="00EF7E85" w:rsidRDefault="00EF7E85" w:rsidP="00EF7E85">
      <w:pPr>
        <w:pStyle w:val="ListParagraph"/>
        <w:numPr>
          <w:ilvl w:val="0"/>
          <w:numId w:val="14"/>
        </w:numPr>
        <w:rPr>
          <w:ins w:id="649" w:author="Abhisek Karmakar" w:date="2018-03-10T22:26:00Z"/>
          <w:bCs/>
        </w:rPr>
      </w:pPr>
      <w:ins w:id="650" w:author="Abhisek Karmakar" w:date="2018-03-10T22:25:00Z">
        <w:r>
          <w:rPr>
            <w:bCs/>
          </w:rPr>
          <w:t xml:space="preserve">[9] </w:t>
        </w:r>
      </w:ins>
      <w:ins w:id="651" w:author="Abhisek Karmakar" w:date="2018-03-10T22:26:00Z">
        <w:r>
          <w:rPr>
            <w:bCs/>
          </w:rPr>
          <w:fldChar w:fldCharType="begin"/>
        </w:r>
        <w:r>
          <w:rPr>
            <w:bCs/>
          </w:rPr>
          <w:instrText xml:space="preserve"> HYPERLINK "</w:instrText>
        </w:r>
        <w:r w:rsidRPr="00EF7E85">
          <w:rPr>
            <w:bCs/>
          </w:rPr>
          <w:instrText>https://developer.nvidia.com/pycuda</w:instrText>
        </w:r>
        <w:r>
          <w:rPr>
            <w:bCs/>
          </w:rPr>
          <w:instrText xml:space="preserve">" </w:instrText>
        </w:r>
        <w:r>
          <w:rPr>
            <w:bCs/>
          </w:rPr>
          <w:fldChar w:fldCharType="separate"/>
        </w:r>
        <w:r w:rsidRPr="00441431">
          <w:rPr>
            <w:rStyle w:val="Hyperlink"/>
            <w:bCs/>
          </w:rPr>
          <w:t>https://developer.nvidia.com/pycuda</w:t>
        </w:r>
        <w:r>
          <w:rPr>
            <w:bCs/>
          </w:rPr>
          <w:fldChar w:fldCharType="end"/>
        </w:r>
      </w:ins>
    </w:p>
    <w:p w:rsidR="00EF7E85" w:rsidRPr="00EF7E85" w:rsidRDefault="00EF7E85">
      <w:pPr>
        <w:pStyle w:val="ListParagraph"/>
        <w:rPr>
          <w:ins w:id="652" w:author="Abhisek Karmakar" w:date="2018-03-10T22:26:00Z"/>
          <w:bCs/>
          <w:rPrChange w:id="653" w:author="Abhisek Karmakar" w:date="2018-03-10T22:26:00Z">
            <w:rPr>
              <w:ins w:id="654" w:author="Abhisek Karmakar" w:date="2018-03-10T22:26:00Z"/>
            </w:rPr>
          </w:rPrChange>
        </w:rPr>
        <w:pPrChange w:id="655" w:author="Abhisek Karmakar" w:date="2018-03-10T22:26:00Z">
          <w:pPr>
            <w:pStyle w:val="ListParagraph"/>
            <w:numPr>
              <w:numId w:val="14"/>
            </w:numPr>
            <w:ind w:hanging="360"/>
          </w:pPr>
        </w:pPrChange>
      </w:pPr>
    </w:p>
    <w:p w:rsidR="00EF7E85" w:rsidRPr="002C3FFA" w:rsidRDefault="00EF7E85">
      <w:pPr>
        <w:pStyle w:val="ListParagraph"/>
        <w:rPr>
          <w:bCs/>
        </w:rPr>
        <w:pPrChange w:id="656" w:author="Abhisek Karmakar" w:date="2018-03-10T22:26:00Z">
          <w:pPr>
            <w:pStyle w:val="ListParagraph"/>
            <w:numPr>
              <w:numId w:val="14"/>
            </w:numPr>
            <w:ind w:hanging="360"/>
          </w:pPr>
        </w:pPrChange>
      </w:pPr>
    </w:p>
    <w:p w:rsidR="00D7578F" w:rsidRPr="00D7578F" w:rsidRDefault="00D7578F" w:rsidP="00D7578F">
      <w:pPr>
        <w:jc w:val="both"/>
        <w:rPr>
          <w:bCs/>
        </w:rPr>
      </w:pPr>
    </w:p>
    <w:sectPr w:rsidR="00D7578F" w:rsidRPr="00D7578F" w:rsidSect="00DF1505">
      <w:footerReference w:type="default" r:id="rId2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86A" w:rsidRDefault="00C6686A" w:rsidP="00FF252D">
      <w:r>
        <w:separator/>
      </w:r>
    </w:p>
  </w:endnote>
  <w:endnote w:type="continuationSeparator" w:id="0">
    <w:p w:rsidR="00C6686A" w:rsidRDefault="00C6686A" w:rsidP="00FF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ion-Italic">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706012"/>
      <w:docPartObj>
        <w:docPartGallery w:val="Page Numbers (Bottom of Page)"/>
        <w:docPartUnique/>
      </w:docPartObj>
    </w:sdtPr>
    <w:sdtEndPr>
      <w:rPr>
        <w:noProof/>
      </w:rPr>
    </w:sdtEndPr>
    <w:sdtContent>
      <w:p w:rsidR="00374B44" w:rsidRDefault="00374B44">
        <w:pPr>
          <w:pStyle w:val="Footer"/>
          <w:jc w:val="center"/>
        </w:pPr>
        <w:r>
          <w:fldChar w:fldCharType="begin"/>
        </w:r>
        <w:r>
          <w:instrText xml:space="preserve"> PAGE   \* MERGEFORMAT </w:instrText>
        </w:r>
        <w:r>
          <w:fldChar w:fldCharType="separate"/>
        </w:r>
        <w:r w:rsidR="00ED0559">
          <w:rPr>
            <w:noProof/>
          </w:rPr>
          <w:t>18</w:t>
        </w:r>
        <w:r>
          <w:rPr>
            <w:noProof/>
          </w:rPr>
          <w:fldChar w:fldCharType="end"/>
        </w:r>
      </w:p>
    </w:sdtContent>
  </w:sdt>
  <w:p w:rsidR="00374B44" w:rsidRDefault="00374B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86A" w:rsidRDefault="00C6686A" w:rsidP="00FF252D">
      <w:r>
        <w:separator/>
      </w:r>
    </w:p>
  </w:footnote>
  <w:footnote w:type="continuationSeparator" w:id="0">
    <w:p w:rsidR="00C6686A" w:rsidRDefault="00C6686A" w:rsidP="00FF25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449"/>
    <w:multiLevelType w:val="hybridMultilevel"/>
    <w:tmpl w:val="4E741122"/>
    <w:lvl w:ilvl="0" w:tplc="DABCDB5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6051A"/>
    <w:multiLevelType w:val="hybridMultilevel"/>
    <w:tmpl w:val="AF3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E83940"/>
    <w:multiLevelType w:val="hybridMultilevel"/>
    <w:tmpl w:val="F8F80538"/>
    <w:lvl w:ilvl="0" w:tplc="69C2D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BC446D"/>
    <w:multiLevelType w:val="hybridMultilevel"/>
    <w:tmpl w:val="7ABE2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5D62FF"/>
    <w:multiLevelType w:val="multilevel"/>
    <w:tmpl w:val="2A78A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4FC70B8"/>
    <w:multiLevelType w:val="hybridMultilevel"/>
    <w:tmpl w:val="29B42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6272175"/>
    <w:multiLevelType w:val="hybridMultilevel"/>
    <w:tmpl w:val="59FC6D86"/>
    <w:lvl w:ilvl="0" w:tplc="76A8A3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67C5246"/>
    <w:multiLevelType w:val="hybridMultilevel"/>
    <w:tmpl w:val="6FF20DA0"/>
    <w:lvl w:ilvl="0" w:tplc="C64E385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DE91F42"/>
    <w:multiLevelType w:val="hybridMultilevel"/>
    <w:tmpl w:val="B804F7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54E33D3B"/>
    <w:multiLevelType w:val="multilevel"/>
    <w:tmpl w:val="A06E3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77870FF"/>
    <w:multiLevelType w:val="hybridMultilevel"/>
    <w:tmpl w:val="6D827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BF27710"/>
    <w:multiLevelType w:val="multilevel"/>
    <w:tmpl w:val="C08678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val="0"/>
      </w:rPr>
    </w:lvl>
    <w:lvl w:ilvl="3">
      <w:start w:val="1"/>
      <w:numFmt w:val="decimal"/>
      <w:isLgl/>
      <w:lvlText w:val="%1.%2.%3.%4."/>
      <w:lvlJc w:val="left"/>
      <w:pPr>
        <w:ind w:left="1080" w:hanging="720"/>
      </w:pPr>
      <w:rPr>
        <w:rFonts w:hint="default"/>
        <w:b/>
        <w:b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48607EB"/>
    <w:multiLevelType w:val="hybridMultilevel"/>
    <w:tmpl w:val="C8D8C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2"/>
  </w:num>
  <w:num w:numId="3">
    <w:abstractNumId w:val="0"/>
  </w:num>
  <w:num w:numId="4">
    <w:abstractNumId w:val="11"/>
  </w:num>
  <w:num w:numId="5">
    <w:abstractNumId w:val="4"/>
  </w:num>
  <w:num w:numId="6">
    <w:abstractNumId w:val="7"/>
  </w:num>
  <w:num w:numId="7">
    <w:abstractNumId w:val="8"/>
  </w:num>
  <w:num w:numId="8">
    <w:abstractNumId w:val="5"/>
  </w:num>
  <w:num w:numId="9">
    <w:abstractNumId w:val="13"/>
  </w:num>
  <w:num w:numId="10">
    <w:abstractNumId w:val="2"/>
  </w:num>
  <w:num w:numId="11">
    <w:abstractNumId w:val="9"/>
  </w:num>
  <w:num w:numId="12">
    <w:abstractNumId w:val="10"/>
  </w:num>
  <w:num w:numId="13">
    <w:abstractNumId w:val="3"/>
  </w:num>
  <w:num w:numId="1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hisek Karmakar">
    <w15:presenceInfo w15:providerId="Windows Live" w15:userId="9e5154b5f8dd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16D18"/>
    <w:rsid w:val="0002635D"/>
    <w:rsid w:val="00026A3A"/>
    <w:rsid w:val="00032306"/>
    <w:rsid w:val="00044C16"/>
    <w:rsid w:val="00046F28"/>
    <w:rsid w:val="000511FC"/>
    <w:rsid w:val="000543E4"/>
    <w:rsid w:val="00055CC4"/>
    <w:rsid w:val="00057EA4"/>
    <w:rsid w:val="00066F21"/>
    <w:rsid w:val="00074255"/>
    <w:rsid w:val="00092403"/>
    <w:rsid w:val="00097E6A"/>
    <w:rsid w:val="000A30BF"/>
    <w:rsid w:val="000A4575"/>
    <w:rsid w:val="000B2609"/>
    <w:rsid w:val="000B6878"/>
    <w:rsid w:val="000C500E"/>
    <w:rsid w:val="000E5EDF"/>
    <w:rsid w:val="000E68DB"/>
    <w:rsid w:val="000F5430"/>
    <w:rsid w:val="00102D2C"/>
    <w:rsid w:val="00127331"/>
    <w:rsid w:val="00133E04"/>
    <w:rsid w:val="00136E97"/>
    <w:rsid w:val="001563EB"/>
    <w:rsid w:val="00160ABA"/>
    <w:rsid w:val="0016384E"/>
    <w:rsid w:val="00184ED0"/>
    <w:rsid w:val="00193747"/>
    <w:rsid w:val="001A25E6"/>
    <w:rsid w:val="001A4248"/>
    <w:rsid w:val="001B6D12"/>
    <w:rsid w:val="001C648F"/>
    <w:rsid w:val="001D1E17"/>
    <w:rsid w:val="001D364D"/>
    <w:rsid w:val="001E28EB"/>
    <w:rsid w:val="001F06D1"/>
    <w:rsid w:val="00213D91"/>
    <w:rsid w:val="00216825"/>
    <w:rsid w:val="00227DE7"/>
    <w:rsid w:val="002400B5"/>
    <w:rsid w:val="00251BDD"/>
    <w:rsid w:val="00252AA3"/>
    <w:rsid w:val="00255A0F"/>
    <w:rsid w:val="0026104D"/>
    <w:rsid w:val="00262CA3"/>
    <w:rsid w:val="00272B4C"/>
    <w:rsid w:val="002830F8"/>
    <w:rsid w:val="002A7FFA"/>
    <w:rsid w:val="002B5F08"/>
    <w:rsid w:val="002C3FFA"/>
    <w:rsid w:val="00302F32"/>
    <w:rsid w:val="003375AD"/>
    <w:rsid w:val="00344B84"/>
    <w:rsid w:val="00344EEB"/>
    <w:rsid w:val="003515D8"/>
    <w:rsid w:val="0036131E"/>
    <w:rsid w:val="00364D38"/>
    <w:rsid w:val="0037306C"/>
    <w:rsid w:val="00374B44"/>
    <w:rsid w:val="003852F7"/>
    <w:rsid w:val="003862A4"/>
    <w:rsid w:val="00391446"/>
    <w:rsid w:val="003D24D5"/>
    <w:rsid w:val="003D31E9"/>
    <w:rsid w:val="003F5770"/>
    <w:rsid w:val="00403C60"/>
    <w:rsid w:val="00426F02"/>
    <w:rsid w:val="004464A9"/>
    <w:rsid w:val="00447570"/>
    <w:rsid w:val="0045629C"/>
    <w:rsid w:val="0046499A"/>
    <w:rsid w:val="0047466D"/>
    <w:rsid w:val="00484216"/>
    <w:rsid w:val="004853E2"/>
    <w:rsid w:val="00486822"/>
    <w:rsid w:val="004A050D"/>
    <w:rsid w:val="004A1D54"/>
    <w:rsid w:val="004A1D5E"/>
    <w:rsid w:val="004C75D1"/>
    <w:rsid w:val="004E706C"/>
    <w:rsid w:val="005000AB"/>
    <w:rsid w:val="00524B91"/>
    <w:rsid w:val="00527648"/>
    <w:rsid w:val="00542D7A"/>
    <w:rsid w:val="00544FD4"/>
    <w:rsid w:val="005555D2"/>
    <w:rsid w:val="0056630F"/>
    <w:rsid w:val="00567CCC"/>
    <w:rsid w:val="00587F62"/>
    <w:rsid w:val="0059614F"/>
    <w:rsid w:val="005A42B5"/>
    <w:rsid w:val="005B0525"/>
    <w:rsid w:val="005B2E43"/>
    <w:rsid w:val="005C68D4"/>
    <w:rsid w:val="005E20E0"/>
    <w:rsid w:val="005E24E3"/>
    <w:rsid w:val="005E4DB6"/>
    <w:rsid w:val="005F6C59"/>
    <w:rsid w:val="006133A4"/>
    <w:rsid w:val="00625197"/>
    <w:rsid w:val="006363E2"/>
    <w:rsid w:val="00671500"/>
    <w:rsid w:val="00677DB9"/>
    <w:rsid w:val="0069503C"/>
    <w:rsid w:val="0069633B"/>
    <w:rsid w:val="00697685"/>
    <w:rsid w:val="006A32CD"/>
    <w:rsid w:val="006A6A08"/>
    <w:rsid w:val="006B37EA"/>
    <w:rsid w:val="006B6496"/>
    <w:rsid w:val="006D1B4B"/>
    <w:rsid w:val="006D2628"/>
    <w:rsid w:val="006D3B30"/>
    <w:rsid w:val="006F3D8A"/>
    <w:rsid w:val="00712C3B"/>
    <w:rsid w:val="00715F11"/>
    <w:rsid w:val="00715FA0"/>
    <w:rsid w:val="00724AF9"/>
    <w:rsid w:val="00730AB1"/>
    <w:rsid w:val="0073211D"/>
    <w:rsid w:val="00733F18"/>
    <w:rsid w:val="00737CB6"/>
    <w:rsid w:val="00740C3E"/>
    <w:rsid w:val="007411DC"/>
    <w:rsid w:val="00755500"/>
    <w:rsid w:val="00763EA7"/>
    <w:rsid w:val="007644DE"/>
    <w:rsid w:val="007815E9"/>
    <w:rsid w:val="00794F2B"/>
    <w:rsid w:val="007D2314"/>
    <w:rsid w:val="007D4DA1"/>
    <w:rsid w:val="007E14A0"/>
    <w:rsid w:val="008031ED"/>
    <w:rsid w:val="008210D7"/>
    <w:rsid w:val="00861468"/>
    <w:rsid w:val="00875C5D"/>
    <w:rsid w:val="00876FCA"/>
    <w:rsid w:val="00884EF8"/>
    <w:rsid w:val="008A4696"/>
    <w:rsid w:val="008A7560"/>
    <w:rsid w:val="008B264B"/>
    <w:rsid w:val="008B514D"/>
    <w:rsid w:val="008D5F46"/>
    <w:rsid w:val="008E1831"/>
    <w:rsid w:val="008E538F"/>
    <w:rsid w:val="008F31B8"/>
    <w:rsid w:val="008F48E7"/>
    <w:rsid w:val="0090296B"/>
    <w:rsid w:val="00905C38"/>
    <w:rsid w:val="00915D89"/>
    <w:rsid w:val="00916D18"/>
    <w:rsid w:val="009349E1"/>
    <w:rsid w:val="00943302"/>
    <w:rsid w:val="009734CF"/>
    <w:rsid w:val="00974A3C"/>
    <w:rsid w:val="009878D2"/>
    <w:rsid w:val="009C27E8"/>
    <w:rsid w:val="009C460C"/>
    <w:rsid w:val="009C52A8"/>
    <w:rsid w:val="009F039D"/>
    <w:rsid w:val="009F2C2D"/>
    <w:rsid w:val="00A00DC6"/>
    <w:rsid w:val="00A025B1"/>
    <w:rsid w:val="00A252B6"/>
    <w:rsid w:val="00A25E17"/>
    <w:rsid w:val="00A26188"/>
    <w:rsid w:val="00A4279B"/>
    <w:rsid w:val="00A46AF7"/>
    <w:rsid w:val="00A4795E"/>
    <w:rsid w:val="00A47A2A"/>
    <w:rsid w:val="00A66DFE"/>
    <w:rsid w:val="00A7585E"/>
    <w:rsid w:val="00A75D7A"/>
    <w:rsid w:val="00A8449E"/>
    <w:rsid w:val="00A86E4D"/>
    <w:rsid w:val="00A928E7"/>
    <w:rsid w:val="00A94852"/>
    <w:rsid w:val="00AB5B9B"/>
    <w:rsid w:val="00AF7E01"/>
    <w:rsid w:val="00B10D89"/>
    <w:rsid w:val="00B13C8E"/>
    <w:rsid w:val="00B17D64"/>
    <w:rsid w:val="00B432C4"/>
    <w:rsid w:val="00B55E3B"/>
    <w:rsid w:val="00B565B1"/>
    <w:rsid w:val="00B57F03"/>
    <w:rsid w:val="00B70C35"/>
    <w:rsid w:val="00B80826"/>
    <w:rsid w:val="00B95D9B"/>
    <w:rsid w:val="00BB3BD4"/>
    <w:rsid w:val="00BD44CD"/>
    <w:rsid w:val="00BD6F58"/>
    <w:rsid w:val="00BE5F85"/>
    <w:rsid w:val="00C01171"/>
    <w:rsid w:val="00C040E1"/>
    <w:rsid w:val="00C045DC"/>
    <w:rsid w:val="00C105AC"/>
    <w:rsid w:val="00C1691E"/>
    <w:rsid w:val="00C22FF3"/>
    <w:rsid w:val="00C2462B"/>
    <w:rsid w:val="00C46CCE"/>
    <w:rsid w:val="00C6686A"/>
    <w:rsid w:val="00C67B47"/>
    <w:rsid w:val="00C81A85"/>
    <w:rsid w:val="00C83FBF"/>
    <w:rsid w:val="00C86E5A"/>
    <w:rsid w:val="00CA74E7"/>
    <w:rsid w:val="00CB3967"/>
    <w:rsid w:val="00CB5FE9"/>
    <w:rsid w:val="00CC5782"/>
    <w:rsid w:val="00CF485C"/>
    <w:rsid w:val="00CF6D7D"/>
    <w:rsid w:val="00D104AE"/>
    <w:rsid w:val="00D13F47"/>
    <w:rsid w:val="00D176A5"/>
    <w:rsid w:val="00D23A9E"/>
    <w:rsid w:val="00D24C58"/>
    <w:rsid w:val="00D27EE4"/>
    <w:rsid w:val="00D30382"/>
    <w:rsid w:val="00D3134E"/>
    <w:rsid w:val="00D4109C"/>
    <w:rsid w:val="00D509AF"/>
    <w:rsid w:val="00D7073C"/>
    <w:rsid w:val="00D7578F"/>
    <w:rsid w:val="00D80A8D"/>
    <w:rsid w:val="00D81969"/>
    <w:rsid w:val="00D92B17"/>
    <w:rsid w:val="00DA47F4"/>
    <w:rsid w:val="00DA4D1B"/>
    <w:rsid w:val="00DA5FB8"/>
    <w:rsid w:val="00DB43B5"/>
    <w:rsid w:val="00DB476D"/>
    <w:rsid w:val="00DC507F"/>
    <w:rsid w:val="00DD0F55"/>
    <w:rsid w:val="00DD26B5"/>
    <w:rsid w:val="00DD52AF"/>
    <w:rsid w:val="00DE01F3"/>
    <w:rsid w:val="00DF1505"/>
    <w:rsid w:val="00E0497F"/>
    <w:rsid w:val="00E075C7"/>
    <w:rsid w:val="00E268B8"/>
    <w:rsid w:val="00E35273"/>
    <w:rsid w:val="00E42997"/>
    <w:rsid w:val="00E42C6E"/>
    <w:rsid w:val="00E45BCC"/>
    <w:rsid w:val="00E507D7"/>
    <w:rsid w:val="00E551AC"/>
    <w:rsid w:val="00E810AA"/>
    <w:rsid w:val="00E83B68"/>
    <w:rsid w:val="00E93E26"/>
    <w:rsid w:val="00E94144"/>
    <w:rsid w:val="00E97217"/>
    <w:rsid w:val="00EA5235"/>
    <w:rsid w:val="00EA74B7"/>
    <w:rsid w:val="00EB2B09"/>
    <w:rsid w:val="00EB4661"/>
    <w:rsid w:val="00EC0E4A"/>
    <w:rsid w:val="00EC248B"/>
    <w:rsid w:val="00ED0559"/>
    <w:rsid w:val="00EF7E85"/>
    <w:rsid w:val="00F00996"/>
    <w:rsid w:val="00F03E88"/>
    <w:rsid w:val="00F2304F"/>
    <w:rsid w:val="00F2445E"/>
    <w:rsid w:val="00F24F60"/>
    <w:rsid w:val="00F52393"/>
    <w:rsid w:val="00F57286"/>
    <w:rsid w:val="00F6554C"/>
    <w:rsid w:val="00F6696B"/>
    <w:rsid w:val="00F71E00"/>
    <w:rsid w:val="00F94BDE"/>
    <w:rsid w:val="00FC40E7"/>
    <w:rsid w:val="00FC5451"/>
    <w:rsid w:val="00FD085F"/>
    <w:rsid w:val="00FD30E7"/>
    <w:rsid w:val="00FD58E8"/>
    <w:rsid w:val="00FE412E"/>
    <w:rsid w:val="00FF026F"/>
    <w:rsid w:val="00FF03B8"/>
    <w:rsid w:val="00FF252D"/>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33"/>
    <o:shapelayout v:ext="edit">
      <o:idmap v:ext="edit" data="1"/>
    </o:shapelayout>
  </w:shapeDefaults>
  <w:decimalSymbol w:val="."/>
  <w:listSeparator w:val=","/>
  <w15:docId w15:val="{C3A679C8-0596-430D-B267-A444DF90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D18"/>
    <w:rPr>
      <w:sz w:val="24"/>
      <w:szCs w:val="24"/>
    </w:rPr>
  </w:style>
  <w:style w:type="paragraph" w:styleId="Heading2">
    <w:name w:val="heading 2"/>
    <w:basedOn w:val="Normal"/>
    <w:next w:val="Normal"/>
    <w:qFormat/>
    <w:rsid w:val="00916D18"/>
    <w:pPr>
      <w:keepNext/>
      <w:jc w:val="center"/>
      <w:outlineLvl w:val="1"/>
    </w:pPr>
    <w:rPr>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16D18"/>
    <w:pPr>
      <w:jc w:val="center"/>
    </w:pPr>
    <w:rPr>
      <w:b/>
      <w:bCs/>
      <w:sz w:val="40"/>
    </w:rPr>
  </w:style>
  <w:style w:type="paragraph" w:styleId="BodyText">
    <w:name w:val="Body Text"/>
    <w:basedOn w:val="Normal"/>
    <w:link w:val="BodyTextChar"/>
    <w:rsid w:val="00916D18"/>
    <w:pPr>
      <w:jc w:val="both"/>
    </w:pPr>
  </w:style>
  <w:style w:type="table" w:styleId="TableGrid">
    <w:name w:val="Table Grid"/>
    <w:basedOn w:val="TableNormal"/>
    <w:rsid w:val="00916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Normal"/>
    <w:rsid w:val="00251BDD"/>
    <w:pPr>
      <w:jc w:val="center"/>
    </w:pPr>
    <w:rPr>
      <w:rFonts w:eastAsia="SimSun"/>
      <w:b/>
      <w:bCs/>
      <w:sz w:val="16"/>
      <w:szCs w:val="16"/>
    </w:rPr>
  </w:style>
  <w:style w:type="paragraph" w:customStyle="1" w:styleId="tablecolsubhead">
    <w:name w:val="table col subhead"/>
    <w:basedOn w:val="tablecolhead"/>
    <w:rsid w:val="00251BDD"/>
    <w:rPr>
      <w:i/>
      <w:iCs/>
      <w:sz w:val="15"/>
      <w:szCs w:val="15"/>
    </w:rPr>
  </w:style>
  <w:style w:type="paragraph" w:customStyle="1" w:styleId="tablecopy">
    <w:name w:val="table copy"/>
    <w:rsid w:val="00251BDD"/>
    <w:pPr>
      <w:jc w:val="both"/>
    </w:pPr>
    <w:rPr>
      <w:rFonts w:eastAsia="SimSun"/>
      <w:noProof/>
      <w:sz w:val="16"/>
      <w:szCs w:val="16"/>
    </w:rPr>
  </w:style>
  <w:style w:type="paragraph" w:customStyle="1" w:styleId="tablefootnote">
    <w:name w:val="table footnote"/>
    <w:rsid w:val="00251BDD"/>
    <w:pPr>
      <w:spacing w:before="60" w:after="30"/>
      <w:jc w:val="right"/>
    </w:pPr>
    <w:rPr>
      <w:rFonts w:eastAsia="SimSun"/>
      <w:sz w:val="12"/>
      <w:szCs w:val="12"/>
    </w:rPr>
  </w:style>
  <w:style w:type="paragraph" w:customStyle="1" w:styleId="tablehead">
    <w:name w:val="table head"/>
    <w:rsid w:val="00251BDD"/>
    <w:pPr>
      <w:numPr>
        <w:numId w:val="2"/>
      </w:numPr>
      <w:spacing w:before="240" w:after="120" w:line="216" w:lineRule="auto"/>
      <w:jc w:val="center"/>
    </w:pPr>
    <w:rPr>
      <w:rFonts w:eastAsia="SimSun"/>
      <w:smallCaps/>
      <w:noProof/>
      <w:sz w:val="16"/>
      <w:szCs w:val="16"/>
    </w:rPr>
  </w:style>
  <w:style w:type="paragraph" w:styleId="FootnoteText">
    <w:name w:val="footnote text"/>
    <w:aliases w:val=" Char Char Char, Char Char Char Char Char Char Char, Char Char Char Char Char, Char Char Char Char Char Char"/>
    <w:basedOn w:val="Normal"/>
    <w:link w:val="FootnoteTextChar"/>
    <w:rsid w:val="00251BDD"/>
    <w:pPr>
      <w:ind w:firstLine="202"/>
      <w:jc w:val="both"/>
    </w:pPr>
    <w:rPr>
      <w:rFonts w:eastAsia="SimSun"/>
      <w:sz w:val="16"/>
      <w:szCs w:val="16"/>
    </w:rPr>
  </w:style>
  <w:style w:type="character" w:customStyle="1" w:styleId="FootnoteTextChar">
    <w:name w:val="Footnote Text Char"/>
    <w:aliases w:val=" Char Char Char Char, Char Char Char Char Char Char Char Char, Char Char Char Char Char Char1, Char Char Char Char Char Char Char1"/>
    <w:link w:val="FootnoteText"/>
    <w:rsid w:val="00251BDD"/>
    <w:rPr>
      <w:rFonts w:eastAsia="SimSun"/>
      <w:sz w:val="16"/>
      <w:szCs w:val="16"/>
      <w:lang w:val="en-US" w:eastAsia="en-US" w:bidi="ar-SA"/>
    </w:rPr>
  </w:style>
  <w:style w:type="paragraph" w:styleId="ListParagraph">
    <w:name w:val="List Paragraph"/>
    <w:basedOn w:val="Normal"/>
    <w:uiPriority w:val="34"/>
    <w:qFormat/>
    <w:rsid w:val="00A4795E"/>
    <w:pPr>
      <w:ind w:left="720"/>
      <w:contextualSpacing/>
    </w:pPr>
  </w:style>
  <w:style w:type="character" w:customStyle="1" w:styleId="BodyTextChar">
    <w:name w:val="Body Text Char"/>
    <w:link w:val="BodyText"/>
    <w:rsid w:val="00A26188"/>
    <w:rPr>
      <w:sz w:val="24"/>
      <w:szCs w:val="24"/>
    </w:rPr>
  </w:style>
  <w:style w:type="paragraph" w:styleId="NormalWeb">
    <w:name w:val="Normal (Web)"/>
    <w:basedOn w:val="Normal"/>
    <w:uiPriority w:val="99"/>
    <w:unhideWhenUsed/>
    <w:rsid w:val="00184ED0"/>
    <w:pPr>
      <w:spacing w:before="100" w:beforeAutospacing="1" w:after="100" w:afterAutospacing="1"/>
    </w:pPr>
    <w:rPr>
      <w:rFonts w:eastAsiaTheme="minorEastAsia"/>
    </w:rPr>
  </w:style>
  <w:style w:type="character" w:styleId="FootnoteReference">
    <w:name w:val="footnote reference"/>
    <w:basedOn w:val="DefaultParagraphFont"/>
    <w:rsid w:val="00FF252D"/>
    <w:rPr>
      <w:vertAlign w:val="superscript"/>
    </w:rPr>
  </w:style>
  <w:style w:type="paragraph" w:styleId="Caption">
    <w:name w:val="caption"/>
    <w:basedOn w:val="Normal"/>
    <w:next w:val="Normal"/>
    <w:unhideWhenUsed/>
    <w:qFormat/>
    <w:rsid w:val="00FF252D"/>
    <w:pPr>
      <w:spacing w:after="200"/>
    </w:pPr>
    <w:rPr>
      <w:i/>
      <w:iCs/>
      <w:color w:val="44546A" w:themeColor="text2"/>
      <w:sz w:val="18"/>
      <w:szCs w:val="18"/>
    </w:rPr>
  </w:style>
  <w:style w:type="paragraph" w:styleId="BalloonText">
    <w:name w:val="Balloon Text"/>
    <w:basedOn w:val="Normal"/>
    <w:link w:val="BalloonTextChar"/>
    <w:rsid w:val="000543E4"/>
    <w:rPr>
      <w:rFonts w:ascii="Tahoma" w:hAnsi="Tahoma" w:cs="Tahoma"/>
      <w:sz w:val="16"/>
      <w:szCs w:val="16"/>
    </w:rPr>
  </w:style>
  <w:style w:type="character" w:customStyle="1" w:styleId="BalloonTextChar">
    <w:name w:val="Balloon Text Char"/>
    <w:basedOn w:val="DefaultParagraphFont"/>
    <w:link w:val="BalloonText"/>
    <w:rsid w:val="000543E4"/>
    <w:rPr>
      <w:rFonts w:ascii="Tahoma" w:hAnsi="Tahoma" w:cs="Tahoma"/>
      <w:sz w:val="16"/>
      <w:szCs w:val="16"/>
    </w:rPr>
  </w:style>
  <w:style w:type="paragraph" w:styleId="Header">
    <w:name w:val="header"/>
    <w:basedOn w:val="Normal"/>
    <w:link w:val="HeaderChar"/>
    <w:unhideWhenUsed/>
    <w:rsid w:val="00DF1505"/>
    <w:pPr>
      <w:tabs>
        <w:tab w:val="center" w:pos="4513"/>
        <w:tab w:val="right" w:pos="9026"/>
      </w:tabs>
    </w:pPr>
  </w:style>
  <w:style w:type="character" w:customStyle="1" w:styleId="HeaderChar">
    <w:name w:val="Header Char"/>
    <w:basedOn w:val="DefaultParagraphFont"/>
    <w:link w:val="Header"/>
    <w:rsid w:val="00DF1505"/>
    <w:rPr>
      <w:sz w:val="24"/>
      <w:szCs w:val="24"/>
    </w:rPr>
  </w:style>
  <w:style w:type="paragraph" w:styleId="Footer">
    <w:name w:val="footer"/>
    <w:basedOn w:val="Normal"/>
    <w:link w:val="FooterChar"/>
    <w:uiPriority w:val="99"/>
    <w:unhideWhenUsed/>
    <w:rsid w:val="00DF1505"/>
    <w:pPr>
      <w:tabs>
        <w:tab w:val="center" w:pos="4513"/>
        <w:tab w:val="right" w:pos="9026"/>
      </w:tabs>
    </w:pPr>
  </w:style>
  <w:style w:type="character" w:customStyle="1" w:styleId="FooterChar">
    <w:name w:val="Footer Char"/>
    <w:basedOn w:val="DefaultParagraphFont"/>
    <w:link w:val="Footer"/>
    <w:uiPriority w:val="99"/>
    <w:rsid w:val="00DF1505"/>
    <w:rPr>
      <w:sz w:val="24"/>
      <w:szCs w:val="24"/>
    </w:rPr>
  </w:style>
  <w:style w:type="character" w:customStyle="1" w:styleId="fontstyle01">
    <w:name w:val="fontstyle01"/>
    <w:basedOn w:val="DefaultParagraphFont"/>
    <w:rsid w:val="001B6D12"/>
    <w:rPr>
      <w:rFonts w:ascii="Minion-Italic" w:hAnsi="Minion-Italic" w:hint="default"/>
      <w:b w:val="0"/>
      <w:bCs w:val="0"/>
      <w:i/>
      <w:iCs/>
      <w:color w:val="000000"/>
      <w:sz w:val="20"/>
      <w:szCs w:val="20"/>
    </w:rPr>
  </w:style>
  <w:style w:type="character" w:customStyle="1" w:styleId="fontstyle21">
    <w:name w:val="fontstyle21"/>
    <w:basedOn w:val="DefaultParagraphFont"/>
    <w:rsid w:val="00FD30E7"/>
    <w:rPr>
      <w:rFonts w:ascii="Times-Italic" w:hAnsi="Times-Italic" w:hint="default"/>
      <w:b w:val="0"/>
      <w:bCs w:val="0"/>
      <w:i/>
      <w:iCs/>
      <w:color w:val="000000"/>
      <w:sz w:val="18"/>
      <w:szCs w:val="18"/>
    </w:rPr>
  </w:style>
  <w:style w:type="character" w:customStyle="1" w:styleId="fontstyle31">
    <w:name w:val="fontstyle31"/>
    <w:basedOn w:val="DefaultParagraphFont"/>
    <w:rsid w:val="00FD30E7"/>
    <w:rPr>
      <w:rFonts w:ascii="MTSYN" w:hAnsi="MTSYN" w:hint="default"/>
      <w:b w:val="0"/>
      <w:bCs w:val="0"/>
      <w:i w:val="0"/>
      <w:iCs w:val="0"/>
      <w:color w:val="000000"/>
      <w:sz w:val="18"/>
      <w:szCs w:val="18"/>
    </w:rPr>
  </w:style>
  <w:style w:type="character" w:customStyle="1" w:styleId="fontstyle41">
    <w:name w:val="fontstyle41"/>
    <w:basedOn w:val="DefaultParagraphFont"/>
    <w:rsid w:val="00FD30E7"/>
    <w:rPr>
      <w:rFonts w:ascii="MTMI" w:hAnsi="MTMI" w:hint="default"/>
      <w:b w:val="0"/>
      <w:bCs w:val="0"/>
      <w:i/>
      <w:iCs/>
      <w:color w:val="000000"/>
      <w:sz w:val="18"/>
      <w:szCs w:val="18"/>
    </w:rPr>
  </w:style>
  <w:style w:type="character" w:styleId="Hyperlink">
    <w:name w:val="Hyperlink"/>
    <w:basedOn w:val="DefaultParagraphFont"/>
    <w:unhideWhenUsed/>
    <w:rsid w:val="007555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936487">
      <w:bodyDiv w:val="1"/>
      <w:marLeft w:val="0"/>
      <w:marRight w:val="0"/>
      <w:marTop w:val="0"/>
      <w:marBottom w:val="0"/>
      <w:divBdr>
        <w:top w:val="none" w:sz="0" w:space="0" w:color="auto"/>
        <w:left w:val="none" w:sz="0" w:space="0" w:color="auto"/>
        <w:bottom w:val="none" w:sz="0" w:space="0" w:color="auto"/>
        <w:right w:val="none" w:sz="0" w:space="0" w:color="auto"/>
      </w:divBdr>
    </w:div>
    <w:div w:id="126584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ancer.gov/about-cancer/understanding/statisti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BFF50-B5FC-4704-9797-2853B6B4A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TotalTime>
  <Pages>1</Pages>
  <Words>4814</Words>
  <Characters>27442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UD</dc:creator>
  <cp:keywords/>
  <dc:description/>
  <cp:lastModifiedBy>Abhisek Karmakar</cp:lastModifiedBy>
  <cp:revision>105</cp:revision>
  <cp:lastPrinted>2017-11-28T18:27:00Z</cp:lastPrinted>
  <dcterms:created xsi:type="dcterms:W3CDTF">2017-11-10T20:57:00Z</dcterms:created>
  <dcterms:modified xsi:type="dcterms:W3CDTF">2018-03-11T19:34:00Z</dcterms:modified>
</cp:coreProperties>
</file>